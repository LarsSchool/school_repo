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c57666b19757427b" Type="http://schemas.microsoft.com/office/2007/relationships/ui/extensibility" Target="customUI/customUI14.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174"/>
      </w:tblGrid>
      <w:tr w:rsidR="00C70048" w:rsidRPr="00805A41" w14:paraId="3A9D31EC" w14:textId="77777777" w:rsidTr="00435586">
        <w:trPr>
          <w:trHeight w:val="5499"/>
        </w:trPr>
        <w:tc>
          <w:tcPr>
            <w:tcW w:w="9174" w:type="dxa"/>
          </w:tcPr>
          <w:p w14:paraId="4F6D6D56" w14:textId="677B40BF" w:rsidR="00C70048" w:rsidRPr="00A01571" w:rsidRDefault="00000000" w:rsidP="00435586">
            <w:pPr>
              <w:pStyle w:val="Titel"/>
              <w:rPr>
                <w:rFonts w:asciiTheme="minorHAnsi" w:hAnsiTheme="minorHAnsi" w:cstheme="minorHAnsi"/>
                <w:b w:val="0"/>
                <w:color w:val="E50056"/>
                <w:sz w:val="52"/>
                <w:szCs w:val="52"/>
                <w:lang w:val="en-US"/>
              </w:rPr>
            </w:pPr>
            <w:sdt>
              <w:sdtPr>
                <w:rPr>
                  <w:sz w:val="72"/>
                  <w:szCs w:val="52"/>
                  <w:lang w:val="en-US"/>
                </w:rPr>
                <w:tag w:val=""/>
                <w:id w:val="-1605264312"/>
                <w:lock w:val="sdtLocked"/>
                <w:placeholder>
                  <w:docPart w:val="108B688C37ED484C847B7D3D8FF8FFD1"/>
                </w:placeholder>
                <w:dataBinding w:prefixMappings="xmlns:ns0='http://purl.org/dc/elements/1.1/' xmlns:ns1='http://schemas.openxmlformats.org/package/2006/metadata/core-properties' " w:xpath="/ns1:coreProperties[1]/ns0:subject[1]" w:storeItemID="{6C3C8BC8-F283-45AE-878A-BAB7291924A1}"/>
                <w:text w:multiLine="1"/>
              </w:sdtPr>
              <w:sdtContent>
                <w:r w:rsidR="00447EBF" w:rsidRPr="00A01571">
                  <w:rPr>
                    <w:sz w:val="72"/>
                    <w:szCs w:val="52"/>
                    <w:lang w:val="en-US"/>
                  </w:rPr>
                  <w:t>Stageplan</w:t>
                </w:r>
              </w:sdtContent>
            </w:sdt>
            <w:r w:rsidR="00C70048" w:rsidRPr="00A01571">
              <w:rPr>
                <w:rFonts w:asciiTheme="minorHAnsi" w:hAnsiTheme="minorHAnsi" w:cstheme="minorHAnsi"/>
                <w:b w:val="0"/>
                <w:color w:val="E50056"/>
                <w:sz w:val="52"/>
                <w:szCs w:val="52"/>
                <w:lang w:val="en-US"/>
              </w:rPr>
              <w:t>_</w:t>
            </w:r>
          </w:p>
          <w:p w14:paraId="2DCD5E08" w14:textId="1FC61E0E" w:rsidR="00753826" w:rsidRPr="00E8431C" w:rsidRDefault="001C6D16" w:rsidP="00435586">
            <w:pPr>
              <w:pStyle w:val="Ondertitel"/>
              <w:rPr>
                <w:lang w:val="en-US"/>
              </w:rPr>
            </w:pPr>
            <w:r>
              <w:rPr>
                <w:lang w:val="en-US"/>
              </w:rPr>
              <w:t>AIM</w:t>
            </w:r>
          </w:p>
        </w:tc>
      </w:tr>
    </w:tbl>
    <w:p w14:paraId="69C4AD4B" w14:textId="77777777" w:rsidR="00383E32" w:rsidRDefault="00383E32" w:rsidP="00C15563">
      <w:pPr>
        <w:pStyle w:val="Auteur"/>
        <w:rPr>
          <w:ins w:id="0" w:author="Violaine Spohr" w:date="2024-05-28T13:02:00Z"/>
        </w:rPr>
      </w:pPr>
      <w:ins w:id="1" w:author="Violaine Spohr" w:date="2024-05-28T13:02:00Z">
        <w:r>
          <w:t>Studentnummer:</w:t>
        </w:r>
      </w:ins>
    </w:p>
    <w:p w14:paraId="71FD76AC" w14:textId="503704EC" w:rsidR="00C15563" w:rsidRDefault="00447EBF" w:rsidP="00C15563">
      <w:pPr>
        <w:pStyle w:val="Auteur"/>
        <w:rPr>
          <w:ins w:id="2" w:author="Violaine Spohr" w:date="2024-05-28T13:02:00Z"/>
        </w:rPr>
      </w:pPr>
      <w:r w:rsidRPr="00383E32">
        <w:rPr>
          <w:rPrChange w:id="3" w:author="Violaine Spohr" w:date="2024-05-28T13:02:00Z">
            <w:rPr>
              <w:lang w:val="en-US"/>
            </w:rPr>
          </w:rPrChange>
        </w:rPr>
        <w:t>Naam</w:t>
      </w:r>
      <w:ins w:id="4" w:author="Violaine Spohr" w:date="2024-05-28T13:02:00Z">
        <w:r w:rsidR="00383E32">
          <w:t>:</w:t>
        </w:r>
      </w:ins>
      <w:r w:rsidR="005F1C6A" w:rsidRPr="00383E32">
        <w:rPr>
          <w:rPrChange w:id="5" w:author="Violaine Spohr" w:date="2024-05-28T13:02:00Z">
            <w:rPr>
              <w:lang w:val="en-US"/>
            </w:rPr>
          </w:rPrChange>
        </w:rPr>
        <w:t xml:space="preserve"> </w:t>
      </w:r>
      <w:del w:id="6" w:author="Violaine Spohr" w:date="2024-05-28T13:02:00Z">
        <w:r w:rsidR="005F1C6A" w:rsidRPr="00383E32" w:rsidDel="00383E32">
          <w:rPr>
            <w:rPrChange w:id="7" w:author="Violaine Spohr" w:date="2024-05-28T13:02:00Z">
              <w:rPr>
                <w:lang w:val="en-US"/>
              </w:rPr>
            </w:rPrChange>
          </w:rPr>
          <w:delText>(</w:delText>
        </w:r>
        <w:r w:rsidRPr="00383E32" w:rsidDel="00383E32">
          <w:rPr>
            <w:color w:val="E50056" w:themeColor="text2"/>
            <w:rPrChange w:id="8" w:author="Violaine Spohr" w:date="2024-05-28T13:02:00Z">
              <w:rPr>
                <w:color w:val="E50056" w:themeColor="text2"/>
                <w:lang w:val="en-US"/>
              </w:rPr>
            </w:rPrChange>
          </w:rPr>
          <w:delText>studentnummer</w:delText>
        </w:r>
        <w:r w:rsidR="005F1C6A" w:rsidRPr="00383E32" w:rsidDel="00383E32">
          <w:rPr>
            <w:color w:val="auto"/>
            <w:rPrChange w:id="9" w:author="Violaine Spohr" w:date="2024-05-28T13:02:00Z">
              <w:rPr>
                <w:color w:val="auto"/>
                <w:lang w:val="en-US"/>
              </w:rPr>
            </w:rPrChange>
          </w:rPr>
          <w:delText>)</w:delText>
        </w:r>
      </w:del>
    </w:p>
    <w:p w14:paraId="31E6884C" w14:textId="45188173" w:rsidR="00383E32" w:rsidRPr="00383E32" w:rsidRDefault="00383E32" w:rsidP="00C15563">
      <w:pPr>
        <w:pStyle w:val="Auteur"/>
        <w:rPr>
          <w:rFonts w:eastAsia="Arial Unicode MS"/>
          <w:color w:val="E50056" w:themeColor="text2"/>
          <w:rPrChange w:id="10" w:author="Violaine Spohr" w:date="2024-05-28T13:02:00Z">
            <w:rPr>
              <w:rFonts w:eastAsia="Arial Unicode MS"/>
              <w:color w:val="E50056" w:themeColor="text2"/>
              <w:lang w:val="en-US"/>
            </w:rPr>
          </w:rPrChange>
        </w:rPr>
      </w:pPr>
      <w:ins w:id="11" w:author="Violaine Spohr" w:date="2024-05-28T13:02:00Z">
        <w:r>
          <w:t>Profiel:</w:t>
        </w:r>
      </w:ins>
    </w:p>
    <w:p w14:paraId="55844139" w14:textId="26623007" w:rsidR="00D41106" w:rsidRPr="00383E32" w:rsidRDefault="00000000" w:rsidP="00C15563">
      <w:pPr>
        <w:pStyle w:val="Auteur"/>
        <w:rPr>
          <w:rPrChange w:id="12" w:author="Violaine Spohr" w:date="2024-05-28T13:02:00Z">
            <w:rPr>
              <w:lang w:val="en-US"/>
            </w:rPr>
          </w:rPrChange>
        </w:rPr>
      </w:pPr>
      <w:sdt>
        <w:sdtPr>
          <w:id w:val="1971401319"/>
          <w:placeholder>
            <w:docPart w:val="3663EDD6474F4B9CA4A375AA3FDCC278"/>
          </w:placeholder>
          <w:date>
            <w:dateFormat w:val="d MMMM yyyy"/>
            <w:lid w:val="nl-NL"/>
            <w:storeMappedDataAs w:val="dateTime"/>
            <w:calendar w:val="gregorian"/>
          </w:date>
        </w:sdtPr>
        <w:sdtContent>
          <w:r w:rsidR="00447EBF" w:rsidRPr="00383E32">
            <w:rPr>
              <w:rPrChange w:id="13" w:author="Violaine Spohr" w:date="2024-05-28T13:02:00Z">
                <w:rPr>
                  <w:lang w:val="en-US"/>
                </w:rPr>
              </w:rPrChange>
            </w:rPr>
            <w:t xml:space="preserve">Datum: </w:t>
          </w:r>
        </w:sdtContent>
      </w:sdt>
    </w:p>
    <w:p w14:paraId="3A22CAFB" w14:textId="59EC01F7" w:rsidR="00B25FE7" w:rsidRPr="00383E32" w:rsidRDefault="00DD3F96" w:rsidP="00C15563">
      <w:pPr>
        <w:pStyle w:val="Auteur"/>
        <w:rPr>
          <w:rPrChange w:id="14" w:author="Violaine Spohr" w:date="2024-05-28T13:02:00Z">
            <w:rPr>
              <w:lang w:val="en-US"/>
            </w:rPr>
          </w:rPrChange>
        </w:rPr>
      </w:pPr>
      <w:r w:rsidRPr="00383E32">
        <w:rPr>
          <w:rPrChange w:id="15" w:author="Violaine Spohr" w:date="2024-05-28T13:02:00Z">
            <w:rPr>
              <w:lang w:val="en-US"/>
            </w:rPr>
          </w:rPrChange>
        </w:rPr>
        <w:t>Versie:</w:t>
      </w:r>
    </w:p>
    <w:p w14:paraId="6F44D3C9" w14:textId="03440455" w:rsidR="00DD3F96" w:rsidRPr="00383E32" w:rsidDel="00383E32" w:rsidRDefault="00DD3F96" w:rsidP="00C15563">
      <w:pPr>
        <w:pStyle w:val="Auteur"/>
        <w:rPr>
          <w:del w:id="16" w:author="Violaine Spohr" w:date="2024-05-28T13:02:00Z"/>
          <w:rPrChange w:id="17" w:author="Violaine Spohr" w:date="2024-05-28T13:02:00Z">
            <w:rPr>
              <w:del w:id="18" w:author="Violaine Spohr" w:date="2024-05-28T13:02:00Z"/>
              <w:lang w:val="en-US"/>
            </w:rPr>
          </w:rPrChange>
        </w:rPr>
      </w:pPr>
    </w:p>
    <w:p w14:paraId="7172FA70" w14:textId="3AC2EE50" w:rsidR="00DD3F96" w:rsidRPr="00383E32" w:rsidRDefault="00DD3F96" w:rsidP="00C15563">
      <w:pPr>
        <w:pStyle w:val="Auteur"/>
        <w:rPr>
          <w:rPrChange w:id="19" w:author="Violaine Spohr" w:date="2024-05-28T13:02:00Z">
            <w:rPr>
              <w:lang w:val="en-US"/>
            </w:rPr>
          </w:rPrChange>
        </w:rPr>
        <w:sectPr w:rsidR="00DD3F96" w:rsidRPr="00383E32" w:rsidSect="00B32F84">
          <w:headerReference w:type="even" r:id="rId11"/>
          <w:headerReference w:type="default" r:id="rId12"/>
          <w:footerReference w:type="even" r:id="rId13"/>
          <w:footerReference w:type="default" r:id="rId14"/>
          <w:headerReference w:type="first" r:id="rId15"/>
          <w:footerReference w:type="first" r:id="rId16"/>
          <w:pgSz w:w="11906" w:h="16838" w:code="9"/>
          <w:pgMar w:top="2268" w:right="1361" w:bottom="1418" w:left="1361" w:header="709" w:footer="567" w:gutter="0"/>
          <w:cols w:space="708"/>
          <w:docGrid w:linePitch="272"/>
        </w:sectPr>
      </w:pPr>
      <w:r w:rsidRPr="00383E32">
        <w:rPr>
          <w:rPrChange w:id="20" w:author="Violaine Spohr" w:date="2024-05-28T13:02:00Z">
            <w:rPr>
              <w:lang w:val="en-US"/>
            </w:rPr>
          </w:rPrChange>
        </w:rPr>
        <w:t>Docent</w:t>
      </w:r>
      <w:r w:rsidR="00447EBF" w:rsidRPr="00383E32">
        <w:rPr>
          <w:rPrChange w:id="21" w:author="Violaine Spohr" w:date="2024-05-28T13:02:00Z">
            <w:rPr>
              <w:lang w:val="en-US"/>
            </w:rPr>
          </w:rPrChange>
        </w:rPr>
        <w:t>begeleider</w:t>
      </w:r>
      <w:r w:rsidRPr="00383E32">
        <w:rPr>
          <w:rPrChange w:id="22" w:author="Violaine Spohr" w:date="2024-05-28T13:02:00Z">
            <w:rPr>
              <w:lang w:val="en-US"/>
            </w:rPr>
          </w:rPrChange>
        </w:rPr>
        <w:t xml:space="preserve">: </w:t>
      </w:r>
    </w:p>
    <w:bookmarkStart w:id="23" w:name="_Toc163398999" w:displacedByCustomXml="next"/>
    <w:sdt>
      <w:sdtPr>
        <w:rPr>
          <w:lang w:val="nl-NL"/>
        </w:rPr>
        <w:id w:val="-1074353664"/>
        <w:docPartObj>
          <w:docPartGallery w:val="Table of Contents"/>
          <w:docPartUnique/>
        </w:docPartObj>
      </w:sdtPr>
      <w:sdtEndPr>
        <w:rPr>
          <w:rFonts w:asciiTheme="minorHAnsi" w:eastAsia="Arial" w:hAnsiTheme="minorHAnsi" w:cs="Arial"/>
          <w:bCs/>
          <w:caps w:val="0"/>
          <w:noProof/>
          <w:color w:val="000000"/>
          <w:sz w:val="20"/>
          <w:szCs w:val="22"/>
          <w:lang w:eastAsia="nl-NL"/>
        </w:rPr>
      </w:sdtEndPr>
      <w:sdtContent>
        <w:p w14:paraId="00941839" w14:textId="0C82F950" w:rsidR="00D6513F" w:rsidRDefault="00D6513F">
          <w:pPr>
            <w:pStyle w:val="Kopvaninhoudsopgave"/>
          </w:pPr>
          <w:r>
            <w:rPr>
              <w:lang w:val="nl-NL"/>
            </w:rPr>
            <w:t>Inhoudsopgave</w:t>
          </w:r>
          <w:r w:rsidR="000A1F7F">
            <w:rPr>
              <w:lang w:val="nl-NL"/>
            </w:rPr>
            <w:t xml:space="preserve"> </w:t>
          </w:r>
        </w:p>
        <w:p w14:paraId="688BBA62" w14:textId="586D510F" w:rsidR="00F1745D" w:rsidRDefault="00D6513F">
          <w:pPr>
            <w:pStyle w:val="Inhopg1"/>
            <w:tabs>
              <w:tab w:val="right" w:leader="dot" w:pos="9174"/>
            </w:tabs>
            <w:rPr>
              <w:rFonts w:eastAsiaTheme="minorEastAsia" w:cstheme="minorBidi"/>
              <w:b w:val="0"/>
              <w:bCs w:val="0"/>
              <w:noProof/>
              <w:color w:val="auto"/>
              <w:kern w:val="2"/>
              <w:sz w:val="24"/>
              <w:szCs w:val="24"/>
              <w14:ligatures w14:val="standardContextual"/>
            </w:rPr>
          </w:pPr>
          <w:r>
            <w:rPr>
              <w:b w:val="0"/>
              <w:bCs w:val="0"/>
            </w:rPr>
            <w:fldChar w:fldCharType="begin"/>
          </w:r>
          <w:r>
            <w:instrText>TOC \o "1-3" \h \z \u</w:instrText>
          </w:r>
          <w:r>
            <w:rPr>
              <w:b w:val="0"/>
              <w:bCs w:val="0"/>
            </w:rPr>
            <w:fldChar w:fldCharType="separate"/>
          </w:r>
          <w:hyperlink w:anchor="_Toc169093894" w:history="1">
            <w:r w:rsidR="00F1745D" w:rsidRPr="002C403A">
              <w:rPr>
                <w:rStyle w:val="Hyperlink"/>
                <w:noProof/>
              </w:rPr>
              <w:t>Inhoudsopgave</w:t>
            </w:r>
            <w:r w:rsidR="00F1745D">
              <w:rPr>
                <w:noProof/>
                <w:webHidden/>
              </w:rPr>
              <w:tab/>
            </w:r>
            <w:r w:rsidR="00F1745D">
              <w:rPr>
                <w:noProof/>
                <w:webHidden/>
              </w:rPr>
              <w:fldChar w:fldCharType="begin"/>
            </w:r>
            <w:r w:rsidR="00F1745D">
              <w:rPr>
                <w:noProof/>
                <w:webHidden/>
              </w:rPr>
              <w:instrText xml:space="preserve"> PAGEREF _Toc169093894 \h </w:instrText>
            </w:r>
            <w:r w:rsidR="00F1745D">
              <w:rPr>
                <w:noProof/>
                <w:webHidden/>
              </w:rPr>
            </w:r>
            <w:r w:rsidR="00F1745D">
              <w:rPr>
                <w:noProof/>
                <w:webHidden/>
              </w:rPr>
              <w:fldChar w:fldCharType="separate"/>
            </w:r>
            <w:r w:rsidR="00F1745D">
              <w:rPr>
                <w:noProof/>
                <w:webHidden/>
              </w:rPr>
              <w:t>2</w:t>
            </w:r>
            <w:r w:rsidR="00F1745D">
              <w:rPr>
                <w:noProof/>
                <w:webHidden/>
              </w:rPr>
              <w:fldChar w:fldCharType="end"/>
            </w:r>
          </w:hyperlink>
        </w:p>
        <w:p w14:paraId="537A2C60" w14:textId="47BAAAA1" w:rsidR="00F1745D" w:rsidRDefault="00F1745D">
          <w:pPr>
            <w:pStyle w:val="Inhopg1"/>
            <w:tabs>
              <w:tab w:val="left" w:pos="400"/>
              <w:tab w:val="right" w:leader="dot" w:pos="9174"/>
            </w:tabs>
            <w:rPr>
              <w:rFonts w:eastAsiaTheme="minorEastAsia" w:cstheme="minorBidi"/>
              <w:b w:val="0"/>
              <w:bCs w:val="0"/>
              <w:noProof/>
              <w:color w:val="auto"/>
              <w:kern w:val="2"/>
              <w:sz w:val="24"/>
              <w:szCs w:val="24"/>
              <w14:ligatures w14:val="standardContextual"/>
            </w:rPr>
          </w:pPr>
          <w:hyperlink w:anchor="_Toc169093895" w:history="1">
            <w:r w:rsidRPr="002C403A">
              <w:rPr>
                <w:rStyle w:val="Hyperlink"/>
                <w:noProof/>
              </w:rPr>
              <w:t>1</w:t>
            </w:r>
            <w:r>
              <w:rPr>
                <w:rFonts w:eastAsiaTheme="minorEastAsia" w:cstheme="minorBidi"/>
                <w:b w:val="0"/>
                <w:bCs w:val="0"/>
                <w:noProof/>
                <w:color w:val="auto"/>
                <w:kern w:val="2"/>
                <w:sz w:val="24"/>
                <w:szCs w:val="24"/>
                <w14:ligatures w14:val="standardContextual"/>
              </w:rPr>
              <w:tab/>
            </w:r>
            <w:r w:rsidRPr="002C403A">
              <w:rPr>
                <w:rStyle w:val="Hyperlink"/>
                <w:noProof/>
              </w:rPr>
              <w:t>Context &amp; organisatiebeschrijving</w:t>
            </w:r>
            <w:r>
              <w:rPr>
                <w:noProof/>
                <w:webHidden/>
              </w:rPr>
              <w:tab/>
            </w:r>
            <w:r>
              <w:rPr>
                <w:noProof/>
                <w:webHidden/>
              </w:rPr>
              <w:fldChar w:fldCharType="begin"/>
            </w:r>
            <w:r>
              <w:rPr>
                <w:noProof/>
                <w:webHidden/>
              </w:rPr>
              <w:instrText xml:space="preserve"> PAGEREF _Toc169093895 \h </w:instrText>
            </w:r>
            <w:r>
              <w:rPr>
                <w:noProof/>
                <w:webHidden/>
              </w:rPr>
            </w:r>
            <w:r>
              <w:rPr>
                <w:noProof/>
                <w:webHidden/>
              </w:rPr>
              <w:fldChar w:fldCharType="separate"/>
            </w:r>
            <w:r>
              <w:rPr>
                <w:noProof/>
                <w:webHidden/>
              </w:rPr>
              <w:t>3</w:t>
            </w:r>
            <w:r>
              <w:rPr>
                <w:noProof/>
                <w:webHidden/>
              </w:rPr>
              <w:fldChar w:fldCharType="end"/>
            </w:r>
          </w:hyperlink>
        </w:p>
        <w:p w14:paraId="11053280" w14:textId="38BB5410" w:rsidR="00F1745D" w:rsidRDefault="00F1745D">
          <w:pPr>
            <w:pStyle w:val="Inhopg1"/>
            <w:tabs>
              <w:tab w:val="left" w:pos="400"/>
              <w:tab w:val="right" w:leader="dot" w:pos="9174"/>
            </w:tabs>
            <w:rPr>
              <w:rFonts w:eastAsiaTheme="minorEastAsia" w:cstheme="minorBidi"/>
              <w:b w:val="0"/>
              <w:bCs w:val="0"/>
              <w:noProof/>
              <w:color w:val="auto"/>
              <w:kern w:val="2"/>
              <w:sz w:val="24"/>
              <w:szCs w:val="24"/>
              <w14:ligatures w14:val="standardContextual"/>
            </w:rPr>
          </w:pPr>
          <w:hyperlink w:anchor="_Toc169093896" w:history="1">
            <w:r w:rsidRPr="002C403A">
              <w:rPr>
                <w:rStyle w:val="Hyperlink"/>
                <w:noProof/>
              </w:rPr>
              <w:t>2</w:t>
            </w:r>
            <w:r>
              <w:rPr>
                <w:rFonts w:eastAsiaTheme="minorEastAsia" w:cstheme="minorBidi"/>
                <w:b w:val="0"/>
                <w:bCs w:val="0"/>
                <w:noProof/>
                <w:color w:val="auto"/>
                <w:kern w:val="2"/>
                <w:sz w:val="24"/>
                <w:szCs w:val="24"/>
                <w14:ligatures w14:val="standardContextual"/>
              </w:rPr>
              <w:tab/>
            </w:r>
            <w:r w:rsidRPr="002C403A">
              <w:rPr>
                <w:rStyle w:val="Hyperlink"/>
                <w:noProof/>
              </w:rPr>
              <w:t>Stagedoelen</w:t>
            </w:r>
            <w:r>
              <w:rPr>
                <w:noProof/>
                <w:webHidden/>
              </w:rPr>
              <w:tab/>
            </w:r>
            <w:r>
              <w:rPr>
                <w:noProof/>
                <w:webHidden/>
              </w:rPr>
              <w:fldChar w:fldCharType="begin"/>
            </w:r>
            <w:r>
              <w:rPr>
                <w:noProof/>
                <w:webHidden/>
              </w:rPr>
              <w:instrText xml:space="preserve"> PAGEREF _Toc169093896 \h </w:instrText>
            </w:r>
            <w:r>
              <w:rPr>
                <w:noProof/>
                <w:webHidden/>
              </w:rPr>
            </w:r>
            <w:r>
              <w:rPr>
                <w:noProof/>
                <w:webHidden/>
              </w:rPr>
              <w:fldChar w:fldCharType="separate"/>
            </w:r>
            <w:r>
              <w:rPr>
                <w:noProof/>
                <w:webHidden/>
              </w:rPr>
              <w:t>4</w:t>
            </w:r>
            <w:r>
              <w:rPr>
                <w:noProof/>
                <w:webHidden/>
              </w:rPr>
              <w:fldChar w:fldCharType="end"/>
            </w:r>
          </w:hyperlink>
        </w:p>
        <w:p w14:paraId="0F6F00E4" w14:textId="17ABD31E" w:rsidR="00F1745D" w:rsidRDefault="00F1745D">
          <w:pPr>
            <w:pStyle w:val="Inhopg2"/>
            <w:tabs>
              <w:tab w:val="left" w:pos="800"/>
              <w:tab w:val="right" w:leader="dot" w:pos="9174"/>
            </w:tabs>
            <w:rPr>
              <w:rFonts w:eastAsiaTheme="minorEastAsia" w:cstheme="minorBidi"/>
              <w:i w:val="0"/>
              <w:iCs w:val="0"/>
              <w:noProof/>
              <w:color w:val="auto"/>
              <w:kern w:val="2"/>
              <w:sz w:val="24"/>
              <w:szCs w:val="24"/>
              <w14:ligatures w14:val="standardContextual"/>
            </w:rPr>
          </w:pPr>
          <w:hyperlink w:anchor="_Toc169093897" w:history="1">
            <w:r w:rsidRPr="002C403A">
              <w:rPr>
                <w:rStyle w:val="Hyperlink"/>
                <w:rFonts w:ascii="Calibri" w:hAnsi="Calibri" w:cs="Calibri"/>
                <w:bCs/>
                <w:noProof/>
              </w:rPr>
              <w:t>2.1</w:t>
            </w:r>
            <w:r>
              <w:rPr>
                <w:rFonts w:eastAsiaTheme="minorEastAsia" w:cstheme="minorBidi"/>
                <w:i w:val="0"/>
                <w:iCs w:val="0"/>
                <w:noProof/>
                <w:color w:val="auto"/>
                <w:kern w:val="2"/>
                <w:sz w:val="24"/>
                <w:szCs w:val="24"/>
                <w14:ligatures w14:val="standardContextual"/>
              </w:rPr>
              <w:tab/>
            </w:r>
            <w:r w:rsidRPr="002C403A">
              <w:rPr>
                <w:rStyle w:val="Hyperlink"/>
                <w:noProof/>
              </w:rPr>
              <w:t xml:space="preserve">Stagedoel 1: Domeincompetentie xxxxxxx </w:t>
            </w:r>
            <w:r w:rsidRPr="002C403A">
              <w:rPr>
                <w:rStyle w:val="Hyperlink"/>
                <w:rFonts w:ascii="Calibri" w:hAnsi="Calibri" w:cs="Calibri"/>
                <w:bCs/>
                <w:noProof/>
              </w:rPr>
              <w:t>&lt;&lt;Vul in, zie document ‘instructie stageplan’ &gt;&gt;</w:t>
            </w:r>
            <w:r>
              <w:rPr>
                <w:noProof/>
                <w:webHidden/>
              </w:rPr>
              <w:tab/>
            </w:r>
            <w:r>
              <w:rPr>
                <w:noProof/>
                <w:webHidden/>
              </w:rPr>
              <w:fldChar w:fldCharType="begin"/>
            </w:r>
            <w:r>
              <w:rPr>
                <w:noProof/>
                <w:webHidden/>
              </w:rPr>
              <w:instrText xml:space="preserve"> PAGEREF _Toc169093897 \h </w:instrText>
            </w:r>
            <w:r>
              <w:rPr>
                <w:noProof/>
                <w:webHidden/>
              </w:rPr>
            </w:r>
            <w:r>
              <w:rPr>
                <w:noProof/>
                <w:webHidden/>
              </w:rPr>
              <w:fldChar w:fldCharType="separate"/>
            </w:r>
            <w:r>
              <w:rPr>
                <w:noProof/>
                <w:webHidden/>
              </w:rPr>
              <w:t>4</w:t>
            </w:r>
            <w:r>
              <w:rPr>
                <w:noProof/>
                <w:webHidden/>
              </w:rPr>
              <w:fldChar w:fldCharType="end"/>
            </w:r>
          </w:hyperlink>
        </w:p>
        <w:p w14:paraId="3081DAA2" w14:textId="3A565DD6" w:rsidR="00F1745D" w:rsidRDefault="00F1745D">
          <w:pPr>
            <w:pStyle w:val="Inhopg2"/>
            <w:tabs>
              <w:tab w:val="left" w:pos="800"/>
              <w:tab w:val="right" w:leader="dot" w:pos="9174"/>
            </w:tabs>
            <w:rPr>
              <w:rFonts w:eastAsiaTheme="minorEastAsia" w:cstheme="minorBidi"/>
              <w:i w:val="0"/>
              <w:iCs w:val="0"/>
              <w:noProof/>
              <w:color w:val="auto"/>
              <w:kern w:val="2"/>
              <w:sz w:val="24"/>
              <w:szCs w:val="24"/>
              <w14:ligatures w14:val="standardContextual"/>
            </w:rPr>
          </w:pPr>
          <w:hyperlink w:anchor="_Toc169093898" w:history="1">
            <w:r w:rsidRPr="002C403A">
              <w:rPr>
                <w:rStyle w:val="Hyperlink"/>
                <w:noProof/>
              </w:rPr>
              <w:t>2.2</w:t>
            </w:r>
            <w:r>
              <w:rPr>
                <w:rFonts w:eastAsiaTheme="minorEastAsia" w:cstheme="minorBidi"/>
                <w:i w:val="0"/>
                <w:iCs w:val="0"/>
                <w:noProof/>
                <w:color w:val="auto"/>
                <w:kern w:val="2"/>
                <w:sz w:val="24"/>
                <w:szCs w:val="24"/>
                <w14:ligatures w14:val="standardContextual"/>
              </w:rPr>
              <w:tab/>
            </w:r>
            <w:r w:rsidRPr="002C403A">
              <w:rPr>
                <w:rStyle w:val="Hyperlink"/>
                <w:noProof/>
              </w:rPr>
              <w:t>Stagedoel 2: xxxxxxx</w:t>
            </w:r>
            <w:r>
              <w:rPr>
                <w:noProof/>
                <w:webHidden/>
              </w:rPr>
              <w:tab/>
            </w:r>
            <w:r>
              <w:rPr>
                <w:noProof/>
                <w:webHidden/>
              </w:rPr>
              <w:fldChar w:fldCharType="begin"/>
            </w:r>
            <w:r>
              <w:rPr>
                <w:noProof/>
                <w:webHidden/>
              </w:rPr>
              <w:instrText xml:space="preserve"> PAGEREF _Toc169093898 \h </w:instrText>
            </w:r>
            <w:r>
              <w:rPr>
                <w:noProof/>
                <w:webHidden/>
              </w:rPr>
            </w:r>
            <w:r>
              <w:rPr>
                <w:noProof/>
                <w:webHidden/>
              </w:rPr>
              <w:fldChar w:fldCharType="separate"/>
            </w:r>
            <w:r>
              <w:rPr>
                <w:noProof/>
                <w:webHidden/>
              </w:rPr>
              <w:t>4</w:t>
            </w:r>
            <w:r>
              <w:rPr>
                <w:noProof/>
                <w:webHidden/>
              </w:rPr>
              <w:fldChar w:fldCharType="end"/>
            </w:r>
          </w:hyperlink>
        </w:p>
        <w:p w14:paraId="00AD4E59" w14:textId="483200B6" w:rsidR="00F1745D" w:rsidRDefault="00F1745D">
          <w:pPr>
            <w:pStyle w:val="Inhopg2"/>
            <w:tabs>
              <w:tab w:val="left" w:pos="800"/>
              <w:tab w:val="right" w:leader="dot" w:pos="9174"/>
            </w:tabs>
            <w:rPr>
              <w:rFonts w:eastAsiaTheme="minorEastAsia" w:cstheme="minorBidi"/>
              <w:i w:val="0"/>
              <w:iCs w:val="0"/>
              <w:noProof/>
              <w:color w:val="auto"/>
              <w:kern w:val="2"/>
              <w:sz w:val="24"/>
              <w:szCs w:val="24"/>
              <w14:ligatures w14:val="standardContextual"/>
            </w:rPr>
          </w:pPr>
          <w:hyperlink w:anchor="_Toc169093899" w:history="1">
            <w:r w:rsidRPr="002C403A">
              <w:rPr>
                <w:rStyle w:val="Hyperlink"/>
                <w:noProof/>
              </w:rPr>
              <w:t>2.3</w:t>
            </w:r>
            <w:r>
              <w:rPr>
                <w:rFonts w:eastAsiaTheme="minorEastAsia" w:cstheme="minorBidi"/>
                <w:i w:val="0"/>
                <w:iCs w:val="0"/>
                <w:noProof/>
                <w:color w:val="auto"/>
                <w:kern w:val="2"/>
                <w:sz w:val="24"/>
                <w:szCs w:val="24"/>
                <w14:ligatures w14:val="standardContextual"/>
              </w:rPr>
              <w:tab/>
            </w:r>
            <w:r w:rsidRPr="002C403A">
              <w:rPr>
                <w:rStyle w:val="Hyperlink"/>
                <w:noProof/>
              </w:rPr>
              <w:t>Stagedoel 3: xxxxxxx</w:t>
            </w:r>
            <w:r>
              <w:rPr>
                <w:noProof/>
                <w:webHidden/>
              </w:rPr>
              <w:tab/>
            </w:r>
            <w:r>
              <w:rPr>
                <w:noProof/>
                <w:webHidden/>
              </w:rPr>
              <w:fldChar w:fldCharType="begin"/>
            </w:r>
            <w:r>
              <w:rPr>
                <w:noProof/>
                <w:webHidden/>
              </w:rPr>
              <w:instrText xml:space="preserve"> PAGEREF _Toc169093899 \h </w:instrText>
            </w:r>
            <w:r>
              <w:rPr>
                <w:noProof/>
                <w:webHidden/>
              </w:rPr>
            </w:r>
            <w:r>
              <w:rPr>
                <w:noProof/>
                <w:webHidden/>
              </w:rPr>
              <w:fldChar w:fldCharType="separate"/>
            </w:r>
            <w:r>
              <w:rPr>
                <w:noProof/>
                <w:webHidden/>
              </w:rPr>
              <w:t>5</w:t>
            </w:r>
            <w:r>
              <w:rPr>
                <w:noProof/>
                <w:webHidden/>
              </w:rPr>
              <w:fldChar w:fldCharType="end"/>
            </w:r>
          </w:hyperlink>
        </w:p>
        <w:p w14:paraId="13A3697A" w14:textId="1887F16B" w:rsidR="00F1745D" w:rsidRDefault="00F1745D">
          <w:pPr>
            <w:pStyle w:val="Inhopg2"/>
            <w:tabs>
              <w:tab w:val="left" w:pos="800"/>
              <w:tab w:val="right" w:leader="dot" w:pos="9174"/>
            </w:tabs>
            <w:rPr>
              <w:rFonts w:eastAsiaTheme="minorEastAsia" w:cstheme="minorBidi"/>
              <w:i w:val="0"/>
              <w:iCs w:val="0"/>
              <w:noProof/>
              <w:color w:val="auto"/>
              <w:kern w:val="2"/>
              <w:sz w:val="24"/>
              <w:szCs w:val="24"/>
              <w14:ligatures w14:val="standardContextual"/>
            </w:rPr>
          </w:pPr>
          <w:hyperlink w:anchor="_Toc169093900" w:history="1">
            <w:r w:rsidRPr="002C403A">
              <w:rPr>
                <w:rStyle w:val="Hyperlink"/>
                <w:noProof/>
              </w:rPr>
              <w:t>2.4</w:t>
            </w:r>
            <w:r>
              <w:rPr>
                <w:rFonts w:eastAsiaTheme="minorEastAsia" w:cstheme="minorBidi"/>
                <w:i w:val="0"/>
                <w:iCs w:val="0"/>
                <w:noProof/>
                <w:color w:val="auto"/>
                <w:kern w:val="2"/>
                <w:sz w:val="24"/>
                <w:szCs w:val="24"/>
                <w14:ligatures w14:val="standardContextual"/>
              </w:rPr>
              <w:tab/>
            </w:r>
            <w:r w:rsidRPr="002C403A">
              <w:rPr>
                <w:rStyle w:val="Hyperlink"/>
                <w:noProof/>
              </w:rPr>
              <w:t>Stagedoel 4: xxxxxxx</w:t>
            </w:r>
            <w:r>
              <w:rPr>
                <w:noProof/>
                <w:webHidden/>
              </w:rPr>
              <w:tab/>
            </w:r>
            <w:r>
              <w:rPr>
                <w:noProof/>
                <w:webHidden/>
              </w:rPr>
              <w:fldChar w:fldCharType="begin"/>
            </w:r>
            <w:r>
              <w:rPr>
                <w:noProof/>
                <w:webHidden/>
              </w:rPr>
              <w:instrText xml:space="preserve"> PAGEREF _Toc169093900 \h </w:instrText>
            </w:r>
            <w:r>
              <w:rPr>
                <w:noProof/>
                <w:webHidden/>
              </w:rPr>
            </w:r>
            <w:r>
              <w:rPr>
                <w:noProof/>
                <w:webHidden/>
              </w:rPr>
              <w:fldChar w:fldCharType="separate"/>
            </w:r>
            <w:r>
              <w:rPr>
                <w:noProof/>
                <w:webHidden/>
              </w:rPr>
              <w:t>5</w:t>
            </w:r>
            <w:r>
              <w:rPr>
                <w:noProof/>
                <w:webHidden/>
              </w:rPr>
              <w:fldChar w:fldCharType="end"/>
            </w:r>
          </w:hyperlink>
        </w:p>
        <w:p w14:paraId="7F122930" w14:textId="2C7E1093" w:rsidR="00F1745D" w:rsidRDefault="00F1745D">
          <w:pPr>
            <w:pStyle w:val="Inhopg2"/>
            <w:tabs>
              <w:tab w:val="left" w:pos="800"/>
              <w:tab w:val="right" w:leader="dot" w:pos="9174"/>
            </w:tabs>
            <w:rPr>
              <w:rFonts w:eastAsiaTheme="minorEastAsia" w:cstheme="minorBidi"/>
              <w:i w:val="0"/>
              <w:iCs w:val="0"/>
              <w:noProof/>
              <w:color w:val="auto"/>
              <w:kern w:val="2"/>
              <w:sz w:val="24"/>
              <w:szCs w:val="24"/>
              <w14:ligatures w14:val="standardContextual"/>
            </w:rPr>
          </w:pPr>
          <w:hyperlink w:anchor="_Toc169093901" w:history="1">
            <w:r w:rsidRPr="002C403A">
              <w:rPr>
                <w:rStyle w:val="Hyperlink"/>
                <w:noProof/>
              </w:rPr>
              <w:t>2.5</w:t>
            </w:r>
            <w:r>
              <w:rPr>
                <w:rFonts w:eastAsiaTheme="minorEastAsia" w:cstheme="minorBidi"/>
                <w:i w:val="0"/>
                <w:iCs w:val="0"/>
                <w:noProof/>
                <w:color w:val="auto"/>
                <w:kern w:val="2"/>
                <w:sz w:val="24"/>
                <w:szCs w:val="24"/>
                <w14:ligatures w14:val="standardContextual"/>
              </w:rPr>
              <w:tab/>
            </w:r>
            <w:r w:rsidRPr="002C403A">
              <w:rPr>
                <w:rStyle w:val="Hyperlink"/>
                <w:noProof/>
              </w:rPr>
              <w:t>Stagedoel 5: xxxxxxx</w:t>
            </w:r>
            <w:r>
              <w:rPr>
                <w:noProof/>
                <w:webHidden/>
              </w:rPr>
              <w:tab/>
            </w:r>
            <w:r>
              <w:rPr>
                <w:noProof/>
                <w:webHidden/>
              </w:rPr>
              <w:fldChar w:fldCharType="begin"/>
            </w:r>
            <w:r>
              <w:rPr>
                <w:noProof/>
                <w:webHidden/>
              </w:rPr>
              <w:instrText xml:space="preserve"> PAGEREF _Toc169093901 \h </w:instrText>
            </w:r>
            <w:r>
              <w:rPr>
                <w:noProof/>
                <w:webHidden/>
              </w:rPr>
            </w:r>
            <w:r>
              <w:rPr>
                <w:noProof/>
                <w:webHidden/>
              </w:rPr>
              <w:fldChar w:fldCharType="separate"/>
            </w:r>
            <w:r>
              <w:rPr>
                <w:noProof/>
                <w:webHidden/>
              </w:rPr>
              <w:t>6</w:t>
            </w:r>
            <w:r>
              <w:rPr>
                <w:noProof/>
                <w:webHidden/>
              </w:rPr>
              <w:fldChar w:fldCharType="end"/>
            </w:r>
          </w:hyperlink>
        </w:p>
        <w:p w14:paraId="76C300CC" w14:textId="17FAE6A1" w:rsidR="00F1745D" w:rsidRDefault="00F1745D">
          <w:pPr>
            <w:pStyle w:val="Inhopg2"/>
            <w:tabs>
              <w:tab w:val="left" w:pos="800"/>
              <w:tab w:val="right" w:leader="dot" w:pos="9174"/>
            </w:tabs>
            <w:rPr>
              <w:rFonts w:eastAsiaTheme="minorEastAsia" w:cstheme="minorBidi"/>
              <w:i w:val="0"/>
              <w:iCs w:val="0"/>
              <w:noProof/>
              <w:color w:val="auto"/>
              <w:kern w:val="2"/>
              <w:sz w:val="24"/>
              <w:szCs w:val="24"/>
              <w14:ligatures w14:val="standardContextual"/>
            </w:rPr>
          </w:pPr>
          <w:hyperlink w:anchor="_Toc169093902" w:history="1">
            <w:r w:rsidRPr="002C403A">
              <w:rPr>
                <w:rStyle w:val="Hyperlink"/>
                <w:noProof/>
              </w:rPr>
              <w:t>2.6</w:t>
            </w:r>
            <w:r>
              <w:rPr>
                <w:rFonts w:eastAsiaTheme="minorEastAsia" w:cstheme="minorBidi"/>
                <w:i w:val="0"/>
                <w:iCs w:val="0"/>
                <w:noProof/>
                <w:color w:val="auto"/>
                <w:kern w:val="2"/>
                <w:sz w:val="24"/>
                <w:szCs w:val="24"/>
                <w14:ligatures w14:val="standardContextual"/>
              </w:rPr>
              <w:tab/>
            </w:r>
            <w:r w:rsidRPr="002C403A">
              <w:rPr>
                <w:rStyle w:val="Hyperlink"/>
                <w:noProof/>
              </w:rPr>
              <w:t>Stagedoel 6: xxxxxxx</w:t>
            </w:r>
            <w:r>
              <w:rPr>
                <w:noProof/>
                <w:webHidden/>
              </w:rPr>
              <w:tab/>
            </w:r>
            <w:r>
              <w:rPr>
                <w:noProof/>
                <w:webHidden/>
              </w:rPr>
              <w:fldChar w:fldCharType="begin"/>
            </w:r>
            <w:r>
              <w:rPr>
                <w:noProof/>
                <w:webHidden/>
              </w:rPr>
              <w:instrText xml:space="preserve"> PAGEREF _Toc169093902 \h </w:instrText>
            </w:r>
            <w:r>
              <w:rPr>
                <w:noProof/>
                <w:webHidden/>
              </w:rPr>
            </w:r>
            <w:r>
              <w:rPr>
                <w:noProof/>
                <w:webHidden/>
              </w:rPr>
              <w:fldChar w:fldCharType="separate"/>
            </w:r>
            <w:r>
              <w:rPr>
                <w:noProof/>
                <w:webHidden/>
              </w:rPr>
              <w:t>6</w:t>
            </w:r>
            <w:r>
              <w:rPr>
                <w:noProof/>
                <w:webHidden/>
              </w:rPr>
              <w:fldChar w:fldCharType="end"/>
            </w:r>
          </w:hyperlink>
        </w:p>
        <w:p w14:paraId="320278FD" w14:textId="617327AD" w:rsidR="00F1745D" w:rsidRDefault="00F1745D">
          <w:pPr>
            <w:pStyle w:val="Inhopg1"/>
            <w:tabs>
              <w:tab w:val="left" w:pos="400"/>
              <w:tab w:val="right" w:leader="dot" w:pos="9174"/>
            </w:tabs>
            <w:rPr>
              <w:rFonts w:eastAsiaTheme="minorEastAsia" w:cstheme="minorBidi"/>
              <w:b w:val="0"/>
              <w:bCs w:val="0"/>
              <w:noProof/>
              <w:color w:val="auto"/>
              <w:kern w:val="2"/>
              <w:sz w:val="24"/>
              <w:szCs w:val="24"/>
              <w14:ligatures w14:val="standardContextual"/>
            </w:rPr>
          </w:pPr>
          <w:hyperlink w:anchor="_Toc169093903" w:history="1">
            <w:r w:rsidRPr="002C403A">
              <w:rPr>
                <w:rStyle w:val="Hyperlink"/>
                <w:noProof/>
              </w:rPr>
              <w:t>3</w:t>
            </w:r>
            <w:r>
              <w:rPr>
                <w:rFonts w:eastAsiaTheme="minorEastAsia" w:cstheme="minorBidi"/>
                <w:b w:val="0"/>
                <w:bCs w:val="0"/>
                <w:noProof/>
                <w:color w:val="auto"/>
                <w:kern w:val="2"/>
                <w:sz w:val="24"/>
                <w:szCs w:val="24"/>
                <w14:ligatures w14:val="standardContextual"/>
              </w:rPr>
              <w:tab/>
            </w:r>
            <w:r w:rsidRPr="002C403A">
              <w:rPr>
                <w:rStyle w:val="Hyperlink"/>
                <w:noProof/>
              </w:rPr>
              <w:t>VERPLICHTE ONDERDELEN</w:t>
            </w:r>
            <w:r>
              <w:rPr>
                <w:noProof/>
                <w:webHidden/>
              </w:rPr>
              <w:tab/>
            </w:r>
            <w:r>
              <w:rPr>
                <w:noProof/>
                <w:webHidden/>
              </w:rPr>
              <w:fldChar w:fldCharType="begin"/>
            </w:r>
            <w:r>
              <w:rPr>
                <w:noProof/>
                <w:webHidden/>
              </w:rPr>
              <w:instrText xml:space="preserve"> PAGEREF _Toc169093903 \h </w:instrText>
            </w:r>
            <w:r>
              <w:rPr>
                <w:noProof/>
                <w:webHidden/>
              </w:rPr>
            </w:r>
            <w:r>
              <w:rPr>
                <w:noProof/>
                <w:webHidden/>
              </w:rPr>
              <w:fldChar w:fldCharType="separate"/>
            </w:r>
            <w:r>
              <w:rPr>
                <w:noProof/>
                <w:webHidden/>
              </w:rPr>
              <w:t>7</w:t>
            </w:r>
            <w:r>
              <w:rPr>
                <w:noProof/>
                <w:webHidden/>
              </w:rPr>
              <w:fldChar w:fldCharType="end"/>
            </w:r>
          </w:hyperlink>
        </w:p>
        <w:p w14:paraId="23E84486" w14:textId="34693B53" w:rsidR="00F1745D" w:rsidRDefault="00F1745D">
          <w:pPr>
            <w:pStyle w:val="Inhopg1"/>
            <w:tabs>
              <w:tab w:val="left" w:pos="400"/>
              <w:tab w:val="right" w:leader="dot" w:pos="9174"/>
            </w:tabs>
            <w:rPr>
              <w:rFonts w:eastAsiaTheme="minorEastAsia" w:cstheme="minorBidi"/>
              <w:b w:val="0"/>
              <w:bCs w:val="0"/>
              <w:noProof/>
              <w:color w:val="auto"/>
              <w:kern w:val="2"/>
              <w:sz w:val="24"/>
              <w:szCs w:val="24"/>
              <w14:ligatures w14:val="standardContextual"/>
            </w:rPr>
          </w:pPr>
          <w:hyperlink w:anchor="_Toc169093904" w:history="1">
            <w:r w:rsidRPr="002C403A">
              <w:rPr>
                <w:rStyle w:val="Hyperlink"/>
                <w:noProof/>
              </w:rPr>
              <w:t>4</w:t>
            </w:r>
            <w:r>
              <w:rPr>
                <w:rFonts w:eastAsiaTheme="minorEastAsia" w:cstheme="minorBidi"/>
                <w:b w:val="0"/>
                <w:bCs w:val="0"/>
                <w:noProof/>
                <w:color w:val="auto"/>
                <w:kern w:val="2"/>
                <w:sz w:val="24"/>
                <w:szCs w:val="24"/>
                <w14:ligatures w14:val="standardContextual"/>
              </w:rPr>
              <w:tab/>
            </w:r>
            <w:r w:rsidRPr="002C403A">
              <w:rPr>
                <w:rStyle w:val="Hyperlink"/>
                <w:noProof/>
              </w:rPr>
              <w:t>TIJDLIJN</w:t>
            </w:r>
            <w:r>
              <w:rPr>
                <w:noProof/>
                <w:webHidden/>
              </w:rPr>
              <w:tab/>
            </w:r>
            <w:r>
              <w:rPr>
                <w:noProof/>
                <w:webHidden/>
              </w:rPr>
              <w:fldChar w:fldCharType="begin"/>
            </w:r>
            <w:r>
              <w:rPr>
                <w:noProof/>
                <w:webHidden/>
              </w:rPr>
              <w:instrText xml:space="preserve"> PAGEREF _Toc169093904 \h </w:instrText>
            </w:r>
            <w:r>
              <w:rPr>
                <w:noProof/>
                <w:webHidden/>
              </w:rPr>
            </w:r>
            <w:r>
              <w:rPr>
                <w:noProof/>
                <w:webHidden/>
              </w:rPr>
              <w:fldChar w:fldCharType="separate"/>
            </w:r>
            <w:r>
              <w:rPr>
                <w:noProof/>
                <w:webHidden/>
              </w:rPr>
              <w:t>7</w:t>
            </w:r>
            <w:r>
              <w:rPr>
                <w:noProof/>
                <w:webHidden/>
              </w:rPr>
              <w:fldChar w:fldCharType="end"/>
            </w:r>
          </w:hyperlink>
        </w:p>
        <w:p w14:paraId="4C71F7C1" w14:textId="20998E84" w:rsidR="00D6513F" w:rsidRDefault="00D6513F">
          <w:r>
            <w:rPr>
              <w:b/>
              <w:bCs/>
              <w:noProof/>
            </w:rPr>
            <w:fldChar w:fldCharType="end"/>
          </w:r>
        </w:p>
      </w:sdtContent>
    </w:sdt>
    <w:p w14:paraId="5EB73EE7" w14:textId="5E775572" w:rsidR="00534B3A" w:rsidRDefault="000A1F7F">
      <w:pPr>
        <w:rPr>
          <w:rFonts w:ascii="Arial Narrow" w:hAnsi="Arial Narrow"/>
          <w:b/>
          <w:caps/>
          <w:sz w:val="28"/>
        </w:rPr>
      </w:pPr>
      <w:r w:rsidRPr="000A1F7F">
        <w:rPr>
          <w:color w:val="E50056" w:themeColor="text2"/>
          <w:sz w:val="24"/>
          <w:szCs w:val="32"/>
        </w:rPr>
        <w:t>&lt;&lt;Niet vergeten deze bij te werken&gt;&gt;</w:t>
      </w:r>
      <w:r w:rsidR="00534B3A">
        <w:br w:type="page"/>
      </w:r>
    </w:p>
    <w:p w14:paraId="20913DBF" w14:textId="38ACFDA6" w:rsidR="00C1272F" w:rsidRPr="00F35A50" w:rsidRDefault="00447EBF" w:rsidP="004C20F1">
      <w:pPr>
        <w:pStyle w:val="Kop1"/>
      </w:pPr>
      <w:bookmarkStart w:id="24" w:name="_Toc169093895"/>
      <w:r>
        <w:lastRenderedPageBreak/>
        <w:t>C</w:t>
      </w:r>
      <w:r w:rsidR="00DC035A" w:rsidRPr="00F35A50">
        <w:t>ontext</w:t>
      </w:r>
      <w:bookmarkEnd w:id="23"/>
      <w:r>
        <w:t xml:space="preserve"> &amp; organisatiebeschrijving</w:t>
      </w:r>
      <w:bookmarkEnd w:id="24"/>
    </w:p>
    <w:p w14:paraId="7EFA859A" w14:textId="0A9E53EE" w:rsidR="00C1272F" w:rsidRPr="00F35A50" w:rsidRDefault="00C1272F" w:rsidP="003E475C">
      <w:pPr>
        <w:spacing w:after="76" w:line="259" w:lineRule="auto"/>
        <w:ind w:left="11" w:hanging="11"/>
      </w:pPr>
    </w:p>
    <w:p w14:paraId="5DA15054" w14:textId="1E747B77" w:rsidR="0064445B" w:rsidRPr="004B2D4E" w:rsidRDefault="004B2D4E">
      <w:pPr>
        <w:rPr>
          <w:i/>
          <w:iCs/>
        </w:rPr>
      </w:pPr>
      <w:r>
        <w:rPr>
          <w:i/>
          <w:iCs/>
        </w:rPr>
        <w:t>&lt;&lt;Vul in, zie document ‘instructie stageplan’ &gt;&gt;</w:t>
      </w:r>
      <w:r w:rsidR="0064445B" w:rsidRPr="00F35A50">
        <w:br w:type="page"/>
      </w:r>
    </w:p>
    <w:p w14:paraId="1B3EBD15" w14:textId="66440EAB" w:rsidR="00042FCF" w:rsidRDefault="00447EBF" w:rsidP="003C18BF">
      <w:pPr>
        <w:pStyle w:val="Kop1"/>
      </w:pPr>
      <w:bookmarkStart w:id="25" w:name="_Toc169093896"/>
      <w:r>
        <w:lastRenderedPageBreak/>
        <w:t>Stagedoelen</w:t>
      </w:r>
      <w:bookmarkEnd w:id="25"/>
    </w:p>
    <w:p w14:paraId="14FFE93F" w14:textId="7A047CBC" w:rsidR="00E557CB" w:rsidRDefault="00690C90">
      <w:r>
        <w:t> </w:t>
      </w:r>
    </w:p>
    <w:p w14:paraId="36145117" w14:textId="2110AE57" w:rsidR="00E557CB" w:rsidRPr="009E0740" w:rsidRDefault="00E557CB" w:rsidP="00E557CB">
      <w:pPr>
        <w:pStyle w:val="Kop2"/>
        <w:rPr>
          <w:rFonts w:ascii="Calibri" w:hAnsi="Calibri" w:cs="Calibri"/>
          <w:b w:val="0"/>
          <w:bCs/>
          <w:color w:val="000000" w:themeColor="text1"/>
          <w:sz w:val="22"/>
        </w:rPr>
      </w:pPr>
      <w:bookmarkStart w:id="26" w:name="_Toc169093897"/>
      <w:r>
        <w:t xml:space="preserve">Stagedoel 1: </w:t>
      </w:r>
      <w:r w:rsidR="00690C90">
        <w:t xml:space="preserve">Domeincompetentie </w:t>
      </w:r>
      <w:proofErr w:type="spellStart"/>
      <w:r>
        <w:t>xxxxxxx</w:t>
      </w:r>
      <w:proofErr w:type="spellEnd"/>
      <w:r w:rsidR="004B2D4E">
        <w:t xml:space="preserve"> </w:t>
      </w:r>
      <w:r w:rsidR="002934C5" w:rsidRPr="002934C5">
        <w:rPr>
          <w:rFonts w:ascii="Calibri" w:hAnsi="Calibri" w:cs="Calibri"/>
          <w:b w:val="0"/>
          <w:bCs/>
          <w:color w:val="000000" w:themeColor="text1"/>
          <w:sz w:val="22"/>
        </w:rPr>
        <w:t>&lt;&lt;Vul in, zie document ‘instructie stageplan’ &gt;&gt;</w:t>
      </w:r>
      <w:bookmarkEnd w:id="26"/>
    </w:p>
    <w:p w14:paraId="3077D0B9" w14:textId="3B067711" w:rsidR="002054C4" w:rsidRPr="002054C4" w:rsidRDefault="00690C90" w:rsidP="002054C4">
      <w:pPr>
        <w:rPr>
          <w:i/>
          <w:iCs/>
        </w:rPr>
      </w:pPr>
      <w:r w:rsidRPr="00690C90">
        <w:rPr>
          <w:i/>
          <w:iCs/>
        </w:rPr>
        <w:t>Context:</w:t>
      </w:r>
      <w:r w:rsidR="009A5A0C">
        <w:rPr>
          <w:i/>
          <w:iCs/>
        </w:rPr>
        <w:t xml:space="preserve"> </w:t>
      </w:r>
      <w:r w:rsidR="002054C4">
        <w:t xml:space="preserve">aandachtsgebied </w:t>
      </w:r>
      <w:r w:rsidR="008768C5">
        <w:t>xxx</w:t>
      </w:r>
      <w:r w:rsidR="002054C4">
        <w:t xml:space="preserve">, </w:t>
      </w:r>
      <w:r w:rsidRPr="00690C90">
        <w:t>activiteit</w:t>
      </w:r>
      <w:r w:rsidR="002054C4">
        <w:t xml:space="preserve"> </w:t>
      </w:r>
      <w:r w:rsidR="008768C5">
        <w:t>xxx</w:t>
      </w:r>
      <w:r w:rsidR="002054C4">
        <w:rPr>
          <w:i/>
          <w:iCs/>
        </w:rPr>
        <w:t xml:space="preserve">, </w:t>
      </w:r>
      <w:r w:rsidR="002054C4">
        <w:t>niveau: xxx</w:t>
      </w:r>
    </w:p>
    <w:p w14:paraId="25D4A658" w14:textId="77777777" w:rsidR="004B2D4E" w:rsidRDefault="00690C90" w:rsidP="00690C90">
      <w:pPr>
        <w:rPr>
          <w:i/>
          <w:iCs/>
        </w:rPr>
      </w:pPr>
      <w:r w:rsidRPr="00690C90">
        <w:rPr>
          <w:i/>
          <w:iCs/>
        </w:rPr>
        <w:t>Ik wil aantonen</w:t>
      </w:r>
      <w:r w:rsidR="004B2D4E">
        <w:rPr>
          <w:i/>
          <w:iCs/>
        </w:rPr>
        <w:t>:</w:t>
      </w:r>
    </w:p>
    <w:p w14:paraId="589B6445" w14:textId="121BD1C5" w:rsidR="00690C90" w:rsidRPr="00690C90" w:rsidRDefault="004B2D4E" w:rsidP="00690C90">
      <w:pPr>
        <w:rPr>
          <w:i/>
          <w:iCs/>
        </w:rPr>
      </w:pPr>
      <w:r>
        <w:rPr>
          <w:i/>
          <w:iCs/>
        </w:rPr>
        <w:t>&lt;&lt;</w:t>
      </w:r>
      <w:r w:rsidRPr="00690C90">
        <w:rPr>
          <w:i/>
          <w:iCs/>
        </w:rPr>
        <w:t>Letterlijk</w:t>
      </w:r>
      <w:r>
        <w:rPr>
          <w:i/>
          <w:iCs/>
        </w:rPr>
        <w:t xml:space="preserve"> de </w:t>
      </w:r>
      <w:r w:rsidR="00690C90" w:rsidRPr="00690C90">
        <w:rPr>
          <w:i/>
          <w:iCs/>
        </w:rPr>
        <w:t>tekst kopie uit de HBO-i kubu</w:t>
      </w:r>
      <w:r>
        <w:rPr>
          <w:i/>
          <w:iCs/>
        </w:rPr>
        <w:t>s opnemen, zie document ‘instructie stageplan’ &gt;&gt;</w:t>
      </w:r>
    </w:p>
    <w:p w14:paraId="2C640E1A" w14:textId="77777777" w:rsidR="008768C5" w:rsidRDefault="008768C5" w:rsidP="00690C90">
      <w:pPr>
        <w:rPr>
          <w:i/>
          <w:iCs/>
        </w:rPr>
      </w:pPr>
    </w:p>
    <w:p w14:paraId="471177CD" w14:textId="1C596428" w:rsidR="00690C90" w:rsidRDefault="00690C90" w:rsidP="00690C90">
      <w:pPr>
        <w:rPr>
          <w:i/>
          <w:iCs/>
        </w:rPr>
      </w:pPr>
      <w:r w:rsidRPr="00690C90">
        <w:rPr>
          <w:i/>
          <w:iCs/>
        </w:rPr>
        <w:t>Omdat,</w:t>
      </w:r>
    </w:p>
    <w:p w14:paraId="3E725931" w14:textId="033D9EC0" w:rsidR="004B2D4E" w:rsidRPr="00690C90" w:rsidRDefault="004B2D4E" w:rsidP="00690C90">
      <w:pPr>
        <w:rPr>
          <w:i/>
          <w:iCs/>
        </w:rPr>
      </w:pPr>
      <w:r>
        <w:rPr>
          <w:i/>
          <w:iCs/>
        </w:rPr>
        <w:t>&lt;&lt;Vul in, zie document ‘instructie stageplan’ &gt;&gt;</w:t>
      </w:r>
    </w:p>
    <w:p w14:paraId="13FF6AA4" w14:textId="77777777" w:rsidR="008768C5" w:rsidRDefault="008768C5" w:rsidP="00690C90">
      <w:pPr>
        <w:rPr>
          <w:i/>
          <w:iCs/>
        </w:rPr>
      </w:pPr>
    </w:p>
    <w:p w14:paraId="1140C459" w14:textId="17EC57FD" w:rsidR="00690C90" w:rsidRPr="004B2D4E" w:rsidRDefault="00690C90" w:rsidP="00690C90">
      <w:pPr>
        <w:rPr>
          <w:i/>
          <w:iCs/>
        </w:rPr>
      </w:pPr>
      <w:r w:rsidRPr="00690C90">
        <w:rPr>
          <w:i/>
          <w:iCs/>
        </w:rPr>
        <w:t>Deliverables die ik ga opleveren</w:t>
      </w:r>
      <w:r w:rsidR="004B2D4E">
        <w:rPr>
          <w:i/>
          <w:iCs/>
        </w:rPr>
        <w:t xml:space="preserve"> &lt;&lt;Vul in, zie document ‘instructie stageplan’ &gt;&gt;</w:t>
      </w:r>
    </w:p>
    <w:p w14:paraId="0CDF36C1" w14:textId="76009D5E" w:rsidR="008768C5" w:rsidRDefault="008768C5" w:rsidP="008768C5">
      <w:pPr>
        <w:pStyle w:val="Lijstalinea"/>
        <w:numPr>
          <w:ilvl w:val="0"/>
          <w:numId w:val="20"/>
        </w:numPr>
      </w:pPr>
      <w:proofErr w:type="gramStart"/>
      <w:r>
        <w:t>xxx</w:t>
      </w:r>
      <w:proofErr w:type="gramEnd"/>
    </w:p>
    <w:p w14:paraId="33AB5346" w14:textId="3C2A2A46" w:rsidR="008768C5" w:rsidRDefault="008768C5" w:rsidP="008768C5">
      <w:pPr>
        <w:pStyle w:val="Lijstalinea"/>
        <w:numPr>
          <w:ilvl w:val="0"/>
          <w:numId w:val="20"/>
        </w:numPr>
      </w:pPr>
      <w:proofErr w:type="gramStart"/>
      <w:r>
        <w:t>xxx</w:t>
      </w:r>
      <w:proofErr w:type="gramEnd"/>
    </w:p>
    <w:p w14:paraId="67A3C731" w14:textId="6014FB37" w:rsidR="004B2D4E" w:rsidRDefault="004B2D4E" w:rsidP="008768C5">
      <w:pPr>
        <w:pStyle w:val="Lijstalinea"/>
        <w:numPr>
          <w:ilvl w:val="0"/>
          <w:numId w:val="20"/>
        </w:numPr>
      </w:pPr>
      <w:proofErr w:type="spellStart"/>
      <w:proofErr w:type="gramStart"/>
      <w:r>
        <w:t>etc</w:t>
      </w:r>
      <w:proofErr w:type="spellEnd"/>
      <w:proofErr w:type="gramEnd"/>
    </w:p>
    <w:p w14:paraId="6D72035E" w14:textId="77777777" w:rsidR="00E67365" w:rsidRDefault="00E67365" w:rsidP="00690C90"/>
    <w:p w14:paraId="56B05044" w14:textId="45041F0A" w:rsidR="004B2D4E" w:rsidRDefault="00690C90" w:rsidP="00690C90">
      <w:pPr>
        <w:rPr>
          <w:i/>
          <w:iCs/>
        </w:rPr>
      </w:pPr>
      <w:r w:rsidRPr="00690C90">
        <w:rPr>
          <w:i/>
          <w:iCs/>
        </w:rPr>
        <w:t>Daartoe ga</w:t>
      </w:r>
      <w:r w:rsidR="008768C5" w:rsidRPr="00E67365">
        <w:rPr>
          <w:i/>
          <w:iCs/>
        </w:rPr>
        <w:t xml:space="preserve"> ik het volgende doen</w:t>
      </w:r>
      <w:r w:rsidR="004B2D4E">
        <w:rPr>
          <w:i/>
          <w:iCs/>
        </w:rPr>
        <w:t xml:space="preserve"> &lt;&lt;Vul in, zie document ‘instructie stageplan’ &gt;&gt;</w:t>
      </w:r>
    </w:p>
    <w:p w14:paraId="486040D5" w14:textId="77777777" w:rsidR="00E67365" w:rsidRDefault="00E67365" w:rsidP="00E67365">
      <w:pPr>
        <w:pStyle w:val="Lijstalinea"/>
        <w:numPr>
          <w:ilvl w:val="0"/>
          <w:numId w:val="20"/>
        </w:numPr>
      </w:pPr>
      <w:proofErr w:type="gramStart"/>
      <w:r>
        <w:t>xxx</w:t>
      </w:r>
      <w:proofErr w:type="gramEnd"/>
    </w:p>
    <w:p w14:paraId="6AB2811B" w14:textId="3800B09C" w:rsidR="00690C90" w:rsidRDefault="00E67365" w:rsidP="00690C90">
      <w:pPr>
        <w:pStyle w:val="Lijstalinea"/>
        <w:numPr>
          <w:ilvl w:val="0"/>
          <w:numId w:val="20"/>
        </w:numPr>
      </w:pPr>
      <w:proofErr w:type="gramStart"/>
      <w:r>
        <w:t>xxx</w:t>
      </w:r>
      <w:proofErr w:type="gramEnd"/>
    </w:p>
    <w:p w14:paraId="6ADBD473" w14:textId="13184A14" w:rsidR="004B2D4E" w:rsidRDefault="004B2D4E" w:rsidP="00690C90">
      <w:pPr>
        <w:pStyle w:val="Lijstalinea"/>
        <w:numPr>
          <w:ilvl w:val="0"/>
          <w:numId w:val="20"/>
        </w:numPr>
      </w:pPr>
      <w:proofErr w:type="spellStart"/>
      <w:proofErr w:type="gramStart"/>
      <w:r>
        <w:t>etc</w:t>
      </w:r>
      <w:proofErr w:type="spellEnd"/>
      <w:proofErr w:type="gramEnd"/>
    </w:p>
    <w:p w14:paraId="23D84452" w14:textId="77777777" w:rsidR="00E67365" w:rsidRDefault="00E67365" w:rsidP="00690C90">
      <w:pPr>
        <w:rPr>
          <w:i/>
          <w:iCs/>
        </w:rPr>
      </w:pPr>
    </w:p>
    <w:p w14:paraId="15CF95A7" w14:textId="0E1CA054" w:rsidR="00690C90" w:rsidRPr="00690C90" w:rsidRDefault="00690C90" w:rsidP="00690C90">
      <w:r w:rsidRPr="00690C90">
        <w:rPr>
          <w:i/>
          <w:iCs/>
        </w:rPr>
        <w:t xml:space="preserve">Wanneer </w:t>
      </w:r>
      <w:r w:rsidR="00E67365">
        <w:rPr>
          <w:i/>
          <w:iCs/>
        </w:rPr>
        <w:t xml:space="preserve">ben ik </w:t>
      </w:r>
      <w:r w:rsidRPr="00690C90">
        <w:rPr>
          <w:i/>
          <w:iCs/>
        </w:rPr>
        <w:t>tevreden</w:t>
      </w:r>
    </w:p>
    <w:p w14:paraId="543599C4" w14:textId="32D95A4F" w:rsidR="004B2D4E" w:rsidRPr="00E67365" w:rsidRDefault="004B2D4E" w:rsidP="00E557CB">
      <w:pPr>
        <w:rPr>
          <w:i/>
          <w:iCs/>
        </w:rPr>
      </w:pPr>
      <w:r>
        <w:rPr>
          <w:i/>
          <w:iCs/>
        </w:rPr>
        <w:t>&lt;&lt;Vul in, zie document ‘instructie stageplan’ &gt;&gt;</w:t>
      </w:r>
    </w:p>
    <w:p w14:paraId="61B5E485" w14:textId="77777777" w:rsidR="00E557CB" w:rsidRPr="00E557CB" w:rsidRDefault="00E557CB" w:rsidP="00E557CB"/>
    <w:p w14:paraId="40166FE4" w14:textId="17023DFF" w:rsidR="00E557CB" w:rsidRDefault="00E557CB" w:rsidP="00E557CB">
      <w:pPr>
        <w:pStyle w:val="Kop2"/>
      </w:pPr>
      <w:bookmarkStart w:id="27" w:name="_Toc169093898"/>
      <w:r>
        <w:t xml:space="preserve">Stagedoel </w:t>
      </w:r>
      <w:r w:rsidR="008768C5">
        <w:t>2</w:t>
      </w:r>
      <w:r>
        <w:t xml:space="preserve">: </w:t>
      </w:r>
      <w:proofErr w:type="spellStart"/>
      <w:r>
        <w:t>xxxxxxx</w:t>
      </w:r>
      <w:bookmarkEnd w:id="27"/>
      <w:proofErr w:type="spellEnd"/>
    </w:p>
    <w:p w14:paraId="374C2CF3" w14:textId="77777777" w:rsidR="00E80AB8" w:rsidRPr="00690C90" w:rsidRDefault="00E80AB8" w:rsidP="00E80AB8">
      <w:pPr>
        <w:rPr>
          <w:i/>
          <w:iCs/>
        </w:rPr>
      </w:pPr>
      <w:r w:rsidRPr="00690C90">
        <w:rPr>
          <w:i/>
          <w:iCs/>
        </w:rPr>
        <w:t xml:space="preserve">Context: </w:t>
      </w:r>
      <w:r>
        <w:rPr>
          <w:i/>
          <w:iCs/>
        </w:rPr>
        <w:t>kwalificatie en niveau</w:t>
      </w:r>
      <w:r w:rsidRPr="00690C90">
        <w:rPr>
          <w:i/>
          <w:iCs/>
        </w:rPr>
        <w:t xml:space="preserve"> volgens HBO-i kubus</w:t>
      </w:r>
    </w:p>
    <w:p w14:paraId="15710079" w14:textId="77777777" w:rsidR="004B2D4E" w:rsidRDefault="00690C90" w:rsidP="00933093">
      <w:pPr>
        <w:numPr>
          <w:ilvl w:val="0"/>
          <w:numId w:val="17"/>
        </w:numPr>
      </w:pPr>
      <w:proofErr w:type="gramStart"/>
      <w:r w:rsidRPr="00690C90">
        <w:t>aandachtsgebied</w:t>
      </w:r>
      <w:proofErr w:type="gramEnd"/>
      <w:r w:rsidRPr="00690C90">
        <w:t>:</w:t>
      </w:r>
    </w:p>
    <w:p w14:paraId="1D8A3AB9" w14:textId="5F239C51" w:rsidR="00690C90" w:rsidRPr="00690C90" w:rsidRDefault="00690C90" w:rsidP="00933093">
      <w:pPr>
        <w:numPr>
          <w:ilvl w:val="0"/>
          <w:numId w:val="17"/>
        </w:numPr>
      </w:pPr>
      <w:proofErr w:type="gramStart"/>
      <w:r w:rsidRPr="00690C90">
        <w:t>activiteit</w:t>
      </w:r>
      <w:proofErr w:type="gramEnd"/>
      <w:r w:rsidRPr="00690C90">
        <w:t>:</w:t>
      </w:r>
    </w:p>
    <w:p w14:paraId="1EEEFD01" w14:textId="75B1390D" w:rsidR="004B2D4E" w:rsidRDefault="00E67365" w:rsidP="00E67365">
      <w:pPr>
        <w:rPr>
          <w:i/>
          <w:iCs/>
        </w:rPr>
      </w:pPr>
      <w:r w:rsidRPr="00690C90">
        <w:rPr>
          <w:i/>
          <w:iCs/>
        </w:rPr>
        <w:t>Ik wil aantonen</w:t>
      </w:r>
      <w:r w:rsidR="004B2D4E">
        <w:rPr>
          <w:i/>
          <w:iCs/>
        </w:rPr>
        <w:t>:</w:t>
      </w:r>
    </w:p>
    <w:p w14:paraId="5866B6A4" w14:textId="77777777" w:rsidR="004B2D4E" w:rsidRDefault="004B2D4E" w:rsidP="00E67365">
      <w:pPr>
        <w:rPr>
          <w:i/>
          <w:iCs/>
        </w:rPr>
      </w:pPr>
    </w:p>
    <w:p w14:paraId="60A888A2" w14:textId="77777777" w:rsidR="00E67365" w:rsidRPr="00690C90" w:rsidRDefault="00E67365" w:rsidP="00E67365">
      <w:pPr>
        <w:rPr>
          <w:i/>
          <w:iCs/>
        </w:rPr>
      </w:pPr>
      <w:r w:rsidRPr="00690C90">
        <w:rPr>
          <w:i/>
          <w:iCs/>
        </w:rPr>
        <w:t>Omdat,</w:t>
      </w:r>
    </w:p>
    <w:p w14:paraId="0FC35891" w14:textId="77777777" w:rsidR="004B2D4E" w:rsidRDefault="004B2D4E" w:rsidP="00E67365">
      <w:pPr>
        <w:rPr>
          <w:i/>
          <w:iCs/>
        </w:rPr>
      </w:pPr>
    </w:p>
    <w:p w14:paraId="460749F1" w14:textId="77777777" w:rsidR="00E67365" w:rsidRPr="00690C90" w:rsidRDefault="00E67365" w:rsidP="00E67365">
      <w:r w:rsidRPr="00690C90">
        <w:rPr>
          <w:i/>
          <w:iCs/>
        </w:rPr>
        <w:t>Deliverables die ik ga opleveren</w:t>
      </w:r>
    </w:p>
    <w:p w14:paraId="20AC7ABE" w14:textId="77777777" w:rsidR="00E67365" w:rsidRDefault="00E67365" w:rsidP="00E67365">
      <w:pPr>
        <w:pStyle w:val="Lijstalinea"/>
        <w:numPr>
          <w:ilvl w:val="0"/>
          <w:numId w:val="20"/>
        </w:numPr>
      </w:pPr>
      <w:proofErr w:type="gramStart"/>
      <w:r>
        <w:t>xxx</w:t>
      </w:r>
      <w:proofErr w:type="gramEnd"/>
    </w:p>
    <w:p w14:paraId="13ED9CD9" w14:textId="77777777" w:rsidR="00E67365" w:rsidRDefault="00E67365" w:rsidP="00E67365">
      <w:pPr>
        <w:pStyle w:val="Lijstalinea"/>
        <w:numPr>
          <w:ilvl w:val="0"/>
          <w:numId w:val="20"/>
        </w:numPr>
      </w:pPr>
      <w:proofErr w:type="gramStart"/>
      <w:r>
        <w:t>xxx</w:t>
      </w:r>
      <w:proofErr w:type="gramEnd"/>
    </w:p>
    <w:p w14:paraId="1DA6F1CC" w14:textId="77777777" w:rsidR="00E67365" w:rsidRDefault="00E67365" w:rsidP="00E67365"/>
    <w:p w14:paraId="2896E518" w14:textId="77777777" w:rsidR="00E67365" w:rsidRDefault="00E67365" w:rsidP="00E67365">
      <w:pPr>
        <w:rPr>
          <w:i/>
          <w:iCs/>
        </w:rPr>
      </w:pPr>
      <w:r w:rsidRPr="00690C90">
        <w:rPr>
          <w:i/>
          <w:iCs/>
        </w:rPr>
        <w:t>Daartoe ga</w:t>
      </w:r>
      <w:r w:rsidRPr="00E67365">
        <w:rPr>
          <w:i/>
          <w:iCs/>
        </w:rPr>
        <w:t xml:space="preserve"> ik het volgende doen</w:t>
      </w:r>
    </w:p>
    <w:p w14:paraId="3FDF9639" w14:textId="77777777" w:rsidR="00E67365" w:rsidRDefault="00E67365" w:rsidP="00E67365">
      <w:pPr>
        <w:pStyle w:val="Lijstalinea"/>
        <w:numPr>
          <w:ilvl w:val="0"/>
          <w:numId w:val="20"/>
        </w:numPr>
      </w:pPr>
      <w:proofErr w:type="gramStart"/>
      <w:r>
        <w:lastRenderedPageBreak/>
        <w:t>xxx</w:t>
      </w:r>
      <w:proofErr w:type="gramEnd"/>
    </w:p>
    <w:p w14:paraId="7F92CDA3" w14:textId="77777777" w:rsidR="00E67365" w:rsidRDefault="00E67365" w:rsidP="00E67365">
      <w:pPr>
        <w:pStyle w:val="Lijstalinea"/>
        <w:numPr>
          <w:ilvl w:val="0"/>
          <w:numId w:val="20"/>
        </w:numPr>
      </w:pPr>
      <w:proofErr w:type="gramStart"/>
      <w:r>
        <w:t>xxx</w:t>
      </w:r>
      <w:proofErr w:type="gramEnd"/>
    </w:p>
    <w:p w14:paraId="3DE7EA9D" w14:textId="77777777" w:rsidR="00E67365" w:rsidRDefault="00E67365" w:rsidP="00E67365">
      <w:pPr>
        <w:rPr>
          <w:i/>
          <w:iCs/>
        </w:rPr>
      </w:pPr>
    </w:p>
    <w:p w14:paraId="05206161" w14:textId="77777777" w:rsidR="00E67365" w:rsidRPr="00690C90" w:rsidRDefault="00E67365" w:rsidP="00E67365">
      <w:r w:rsidRPr="00690C90">
        <w:rPr>
          <w:i/>
          <w:iCs/>
        </w:rPr>
        <w:t xml:space="preserve">Wanneer </w:t>
      </w:r>
      <w:r>
        <w:rPr>
          <w:i/>
          <w:iCs/>
        </w:rPr>
        <w:t xml:space="preserve">ben ik </w:t>
      </w:r>
      <w:r w:rsidRPr="00690C90">
        <w:rPr>
          <w:i/>
          <w:iCs/>
        </w:rPr>
        <w:t>tevreden</w:t>
      </w:r>
    </w:p>
    <w:p w14:paraId="2CE44602" w14:textId="77777777" w:rsidR="00E557CB" w:rsidRPr="00E557CB" w:rsidRDefault="00E557CB" w:rsidP="00E557CB"/>
    <w:p w14:paraId="37CF575E" w14:textId="46BDC9B5" w:rsidR="00E557CB" w:rsidRDefault="00E557CB" w:rsidP="00E557CB">
      <w:pPr>
        <w:pStyle w:val="Kop2"/>
      </w:pPr>
      <w:bookmarkStart w:id="28" w:name="_Toc169093899"/>
      <w:r>
        <w:t xml:space="preserve">Stagedoel </w:t>
      </w:r>
      <w:r w:rsidR="008768C5">
        <w:t>3</w:t>
      </w:r>
      <w:r>
        <w:t xml:space="preserve">: </w:t>
      </w:r>
      <w:proofErr w:type="spellStart"/>
      <w:r>
        <w:t>xxxxxxx</w:t>
      </w:r>
      <w:bookmarkEnd w:id="28"/>
      <w:proofErr w:type="spellEnd"/>
    </w:p>
    <w:p w14:paraId="006549B6" w14:textId="77777777" w:rsidR="00E80AB8" w:rsidRPr="00690C90" w:rsidRDefault="00E80AB8" w:rsidP="00E80AB8">
      <w:pPr>
        <w:rPr>
          <w:i/>
          <w:iCs/>
        </w:rPr>
      </w:pPr>
      <w:r w:rsidRPr="00690C90">
        <w:rPr>
          <w:i/>
          <w:iCs/>
        </w:rPr>
        <w:t xml:space="preserve">Context: </w:t>
      </w:r>
      <w:r>
        <w:rPr>
          <w:i/>
          <w:iCs/>
        </w:rPr>
        <w:t>kwalificatie en niveau</w:t>
      </w:r>
      <w:r w:rsidRPr="00690C90">
        <w:rPr>
          <w:i/>
          <w:iCs/>
        </w:rPr>
        <w:t xml:space="preserve"> volgens HBO-i kubus</w:t>
      </w:r>
    </w:p>
    <w:p w14:paraId="5136C453" w14:textId="77777777" w:rsidR="00690C90" w:rsidRPr="00690C90" w:rsidRDefault="00690C90" w:rsidP="00E67365">
      <w:pPr>
        <w:numPr>
          <w:ilvl w:val="0"/>
          <w:numId w:val="17"/>
        </w:numPr>
      </w:pPr>
      <w:proofErr w:type="gramStart"/>
      <w:r w:rsidRPr="00690C90">
        <w:t>aandachtsgebied</w:t>
      </w:r>
      <w:proofErr w:type="gramEnd"/>
      <w:r w:rsidRPr="00690C90">
        <w:t xml:space="preserve">: </w:t>
      </w:r>
      <w:r w:rsidR="00E67365">
        <w:t>xxx</w:t>
      </w:r>
    </w:p>
    <w:p w14:paraId="3D168CE7" w14:textId="77777777" w:rsidR="00690C90" w:rsidRPr="00690C90" w:rsidRDefault="00690C90" w:rsidP="00E67365">
      <w:pPr>
        <w:numPr>
          <w:ilvl w:val="0"/>
          <w:numId w:val="17"/>
        </w:numPr>
      </w:pPr>
      <w:proofErr w:type="gramStart"/>
      <w:r w:rsidRPr="00690C90">
        <w:t>activiteit</w:t>
      </w:r>
      <w:proofErr w:type="gramEnd"/>
      <w:r w:rsidRPr="00690C90">
        <w:t xml:space="preserve">: </w:t>
      </w:r>
      <w:r w:rsidR="00E67365">
        <w:t>xxx</w:t>
      </w:r>
    </w:p>
    <w:p w14:paraId="25285136" w14:textId="3B565861" w:rsidR="00E67365" w:rsidRPr="00690C90" w:rsidRDefault="00E67365" w:rsidP="00E67365">
      <w:pPr>
        <w:rPr>
          <w:i/>
          <w:iCs/>
        </w:rPr>
      </w:pPr>
      <w:r w:rsidRPr="00690C90">
        <w:rPr>
          <w:i/>
          <w:iCs/>
        </w:rPr>
        <w:t>Ik wil aantonen</w:t>
      </w:r>
      <w:r w:rsidR="004B2D4E">
        <w:rPr>
          <w:i/>
          <w:iCs/>
        </w:rPr>
        <w:t>:</w:t>
      </w:r>
      <w:r w:rsidRPr="00690C90">
        <w:rPr>
          <w:i/>
          <w:iCs/>
        </w:rPr>
        <w:t xml:space="preserve"> </w:t>
      </w:r>
    </w:p>
    <w:p w14:paraId="16C04F8C" w14:textId="77777777" w:rsidR="00E67365" w:rsidRDefault="00E67365" w:rsidP="00E67365">
      <w:pPr>
        <w:rPr>
          <w:i/>
          <w:iCs/>
        </w:rPr>
      </w:pPr>
    </w:p>
    <w:p w14:paraId="6AB879E9" w14:textId="77777777" w:rsidR="00E67365" w:rsidRPr="00690C90" w:rsidRDefault="00E67365" w:rsidP="00E67365">
      <w:pPr>
        <w:rPr>
          <w:i/>
          <w:iCs/>
        </w:rPr>
      </w:pPr>
      <w:r w:rsidRPr="00690C90">
        <w:rPr>
          <w:i/>
          <w:iCs/>
        </w:rPr>
        <w:t>Omdat,</w:t>
      </w:r>
    </w:p>
    <w:p w14:paraId="4229C77F" w14:textId="77777777" w:rsidR="00E67365" w:rsidRDefault="00E67365" w:rsidP="00E67365">
      <w:pPr>
        <w:rPr>
          <w:i/>
          <w:iCs/>
        </w:rPr>
      </w:pPr>
    </w:p>
    <w:p w14:paraId="57D72389" w14:textId="77777777" w:rsidR="00E67365" w:rsidRPr="00690C90" w:rsidRDefault="00E67365" w:rsidP="00E67365">
      <w:r w:rsidRPr="00690C90">
        <w:rPr>
          <w:i/>
          <w:iCs/>
        </w:rPr>
        <w:t>Deliverables die ik ga opleveren</w:t>
      </w:r>
    </w:p>
    <w:p w14:paraId="737B14C9" w14:textId="77777777" w:rsidR="00E67365" w:rsidRDefault="00E67365" w:rsidP="00E67365">
      <w:pPr>
        <w:pStyle w:val="Lijstalinea"/>
        <w:numPr>
          <w:ilvl w:val="0"/>
          <w:numId w:val="20"/>
        </w:numPr>
      </w:pPr>
      <w:proofErr w:type="gramStart"/>
      <w:r>
        <w:t>xxx</w:t>
      </w:r>
      <w:proofErr w:type="gramEnd"/>
    </w:p>
    <w:p w14:paraId="53D950F0" w14:textId="77777777" w:rsidR="00E67365" w:rsidRDefault="00E67365" w:rsidP="00E67365">
      <w:pPr>
        <w:pStyle w:val="Lijstalinea"/>
        <w:numPr>
          <w:ilvl w:val="0"/>
          <w:numId w:val="20"/>
        </w:numPr>
      </w:pPr>
      <w:proofErr w:type="gramStart"/>
      <w:r>
        <w:t>xxx</w:t>
      </w:r>
      <w:proofErr w:type="gramEnd"/>
    </w:p>
    <w:p w14:paraId="5302F302" w14:textId="77777777" w:rsidR="00E67365" w:rsidRDefault="00E67365" w:rsidP="00E67365"/>
    <w:p w14:paraId="33317C2D" w14:textId="77777777" w:rsidR="00E67365" w:rsidRDefault="00E67365" w:rsidP="00E67365">
      <w:pPr>
        <w:rPr>
          <w:i/>
          <w:iCs/>
        </w:rPr>
      </w:pPr>
      <w:r w:rsidRPr="00690C90">
        <w:rPr>
          <w:i/>
          <w:iCs/>
        </w:rPr>
        <w:t>Daartoe ga</w:t>
      </w:r>
      <w:r w:rsidRPr="00E67365">
        <w:rPr>
          <w:i/>
          <w:iCs/>
        </w:rPr>
        <w:t xml:space="preserve"> ik het volgende doen</w:t>
      </w:r>
    </w:p>
    <w:p w14:paraId="0C75AC22" w14:textId="77777777" w:rsidR="00E67365" w:rsidRDefault="00E67365" w:rsidP="00E67365">
      <w:pPr>
        <w:pStyle w:val="Lijstalinea"/>
        <w:numPr>
          <w:ilvl w:val="0"/>
          <w:numId w:val="20"/>
        </w:numPr>
      </w:pPr>
      <w:proofErr w:type="gramStart"/>
      <w:r>
        <w:t>xxx</w:t>
      </w:r>
      <w:proofErr w:type="gramEnd"/>
    </w:p>
    <w:p w14:paraId="19594967" w14:textId="77777777" w:rsidR="00E67365" w:rsidRDefault="00E67365" w:rsidP="00E67365">
      <w:pPr>
        <w:pStyle w:val="Lijstalinea"/>
        <w:numPr>
          <w:ilvl w:val="0"/>
          <w:numId w:val="20"/>
        </w:numPr>
      </w:pPr>
      <w:proofErr w:type="gramStart"/>
      <w:r>
        <w:t>xxx</w:t>
      </w:r>
      <w:proofErr w:type="gramEnd"/>
    </w:p>
    <w:p w14:paraId="1161BEFA" w14:textId="77777777" w:rsidR="00E67365" w:rsidRDefault="00E67365" w:rsidP="00E67365">
      <w:pPr>
        <w:rPr>
          <w:i/>
          <w:iCs/>
        </w:rPr>
      </w:pPr>
    </w:p>
    <w:p w14:paraId="6DE82607" w14:textId="77777777" w:rsidR="00E67365" w:rsidRPr="00690C90" w:rsidRDefault="00E67365" w:rsidP="00E67365">
      <w:r w:rsidRPr="00690C90">
        <w:rPr>
          <w:i/>
          <w:iCs/>
        </w:rPr>
        <w:t xml:space="preserve">Wanneer </w:t>
      </w:r>
      <w:r>
        <w:rPr>
          <w:i/>
          <w:iCs/>
        </w:rPr>
        <w:t xml:space="preserve">ben ik </w:t>
      </w:r>
      <w:r w:rsidRPr="00690C90">
        <w:rPr>
          <w:i/>
          <w:iCs/>
        </w:rPr>
        <w:t>tevreden</w:t>
      </w:r>
    </w:p>
    <w:p w14:paraId="7FC7060E" w14:textId="77777777" w:rsidR="00E557CB" w:rsidRPr="00E557CB" w:rsidRDefault="00E557CB" w:rsidP="00E557CB"/>
    <w:p w14:paraId="41D4F993" w14:textId="05A26EEE" w:rsidR="00E557CB" w:rsidRDefault="00E557CB" w:rsidP="00E557CB">
      <w:pPr>
        <w:pStyle w:val="Kop2"/>
      </w:pPr>
      <w:bookmarkStart w:id="29" w:name="_Toc169093900"/>
      <w:r>
        <w:t xml:space="preserve">Stagedoel </w:t>
      </w:r>
      <w:r w:rsidR="008768C5">
        <w:t>4</w:t>
      </w:r>
      <w:r>
        <w:t xml:space="preserve">: </w:t>
      </w:r>
      <w:proofErr w:type="spellStart"/>
      <w:r>
        <w:t>xxxxxxx</w:t>
      </w:r>
      <w:bookmarkEnd w:id="29"/>
      <w:proofErr w:type="spellEnd"/>
    </w:p>
    <w:p w14:paraId="48C98004" w14:textId="77777777" w:rsidR="00E80AB8" w:rsidRPr="00690C90" w:rsidRDefault="00E80AB8" w:rsidP="00E80AB8">
      <w:pPr>
        <w:rPr>
          <w:i/>
          <w:iCs/>
        </w:rPr>
      </w:pPr>
      <w:r w:rsidRPr="00690C90">
        <w:rPr>
          <w:i/>
          <w:iCs/>
        </w:rPr>
        <w:t xml:space="preserve">Context: </w:t>
      </w:r>
      <w:r>
        <w:rPr>
          <w:i/>
          <w:iCs/>
        </w:rPr>
        <w:t>kwalificatie en niveau</w:t>
      </w:r>
      <w:r w:rsidRPr="00690C90">
        <w:rPr>
          <w:i/>
          <w:iCs/>
        </w:rPr>
        <w:t xml:space="preserve"> volgens HBO-i kubus</w:t>
      </w:r>
    </w:p>
    <w:p w14:paraId="73496746" w14:textId="77777777" w:rsidR="00690C90" w:rsidRPr="00690C90" w:rsidRDefault="00690C90" w:rsidP="00E67365">
      <w:pPr>
        <w:numPr>
          <w:ilvl w:val="0"/>
          <w:numId w:val="17"/>
        </w:numPr>
      </w:pPr>
      <w:proofErr w:type="gramStart"/>
      <w:r w:rsidRPr="00690C90">
        <w:t>aandachtsgebied</w:t>
      </w:r>
      <w:proofErr w:type="gramEnd"/>
      <w:r w:rsidRPr="00690C90">
        <w:t xml:space="preserve">: </w:t>
      </w:r>
      <w:r w:rsidR="00E67365">
        <w:t>xxx</w:t>
      </w:r>
    </w:p>
    <w:p w14:paraId="620BD227" w14:textId="77777777" w:rsidR="00690C90" w:rsidRPr="00690C90" w:rsidRDefault="00690C90" w:rsidP="00E67365">
      <w:pPr>
        <w:numPr>
          <w:ilvl w:val="0"/>
          <w:numId w:val="17"/>
        </w:numPr>
      </w:pPr>
      <w:proofErr w:type="gramStart"/>
      <w:r w:rsidRPr="00690C90">
        <w:t>activiteit</w:t>
      </w:r>
      <w:proofErr w:type="gramEnd"/>
      <w:r w:rsidRPr="00690C90">
        <w:t xml:space="preserve">: </w:t>
      </w:r>
      <w:r w:rsidR="00E67365">
        <w:t>xxx</w:t>
      </w:r>
    </w:p>
    <w:p w14:paraId="7A8A0765" w14:textId="7B5A7079" w:rsidR="00E67365" w:rsidRPr="00690C90" w:rsidRDefault="00E67365" w:rsidP="00E67365">
      <w:pPr>
        <w:rPr>
          <w:i/>
          <w:iCs/>
        </w:rPr>
      </w:pPr>
      <w:r w:rsidRPr="00690C90">
        <w:rPr>
          <w:i/>
          <w:iCs/>
        </w:rPr>
        <w:t>Ik wil aantonen</w:t>
      </w:r>
      <w:r w:rsidR="004B2D4E">
        <w:rPr>
          <w:i/>
          <w:iCs/>
        </w:rPr>
        <w:t>:</w:t>
      </w:r>
    </w:p>
    <w:p w14:paraId="1C4A96BE" w14:textId="77777777" w:rsidR="00E67365" w:rsidRDefault="00E67365" w:rsidP="00E67365">
      <w:pPr>
        <w:rPr>
          <w:i/>
          <w:iCs/>
        </w:rPr>
      </w:pPr>
    </w:p>
    <w:p w14:paraId="6091E7A0" w14:textId="586FDF7B" w:rsidR="004B2D4E" w:rsidRDefault="00E67365" w:rsidP="00E67365">
      <w:pPr>
        <w:rPr>
          <w:i/>
          <w:iCs/>
        </w:rPr>
      </w:pPr>
      <w:r w:rsidRPr="00690C90">
        <w:rPr>
          <w:i/>
          <w:iCs/>
        </w:rPr>
        <w:t>Omdat</w:t>
      </w:r>
      <w:r w:rsidR="004B2D4E">
        <w:rPr>
          <w:i/>
          <w:iCs/>
        </w:rPr>
        <w:t>,</w:t>
      </w:r>
    </w:p>
    <w:p w14:paraId="2CAC8E5A" w14:textId="77777777" w:rsidR="00E67365" w:rsidRPr="00690C90" w:rsidRDefault="00E67365" w:rsidP="00E67365">
      <w:r w:rsidRPr="00690C90">
        <w:rPr>
          <w:i/>
          <w:iCs/>
        </w:rPr>
        <w:t>Deliverables die ik ga opleveren</w:t>
      </w:r>
    </w:p>
    <w:p w14:paraId="72DDD4C7" w14:textId="77777777" w:rsidR="00E67365" w:rsidRDefault="00E67365" w:rsidP="00E67365">
      <w:pPr>
        <w:pStyle w:val="Lijstalinea"/>
        <w:numPr>
          <w:ilvl w:val="0"/>
          <w:numId w:val="20"/>
        </w:numPr>
      </w:pPr>
      <w:proofErr w:type="gramStart"/>
      <w:r>
        <w:t>xxx</w:t>
      </w:r>
      <w:proofErr w:type="gramEnd"/>
    </w:p>
    <w:p w14:paraId="4338DE70" w14:textId="77777777" w:rsidR="00E67365" w:rsidRDefault="00E67365" w:rsidP="00E67365">
      <w:pPr>
        <w:pStyle w:val="Lijstalinea"/>
        <w:numPr>
          <w:ilvl w:val="0"/>
          <w:numId w:val="20"/>
        </w:numPr>
      </w:pPr>
      <w:proofErr w:type="gramStart"/>
      <w:r>
        <w:t>xxx</w:t>
      </w:r>
      <w:proofErr w:type="gramEnd"/>
    </w:p>
    <w:p w14:paraId="77BA4A2C" w14:textId="77777777" w:rsidR="00E67365" w:rsidRDefault="00E67365" w:rsidP="00E67365"/>
    <w:p w14:paraId="40BC71DF" w14:textId="77777777" w:rsidR="00E67365" w:rsidRDefault="00E67365" w:rsidP="00E67365">
      <w:pPr>
        <w:rPr>
          <w:i/>
          <w:iCs/>
        </w:rPr>
      </w:pPr>
      <w:r w:rsidRPr="00690C90">
        <w:rPr>
          <w:i/>
          <w:iCs/>
        </w:rPr>
        <w:t>Daartoe ga</w:t>
      </w:r>
      <w:r w:rsidRPr="00E67365">
        <w:rPr>
          <w:i/>
          <w:iCs/>
        </w:rPr>
        <w:t xml:space="preserve"> ik het volgende doen</w:t>
      </w:r>
    </w:p>
    <w:p w14:paraId="18694378" w14:textId="77777777" w:rsidR="00E67365" w:rsidRDefault="00E67365" w:rsidP="00E67365">
      <w:pPr>
        <w:pStyle w:val="Lijstalinea"/>
        <w:numPr>
          <w:ilvl w:val="0"/>
          <w:numId w:val="20"/>
        </w:numPr>
      </w:pPr>
      <w:proofErr w:type="gramStart"/>
      <w:r>
        <w:t>xxx</w:t>
      </w:r>
      <w:proofErr w:type="gramEnd"/>
    </w:p>
    <w:p w14:paraId="194E02B3" w14:textId="77777777" w:rsidR="00E67365" w:rsidRDefault="00E67365" w:rsidP="00E67365">
      <w:pPr>
        <w:pStyle w:val="Lijstalinea"/>
        <w:numPr>
          <w:ilvl w:val="0"/>
          <w:numId w:val="20"/>
        </w:numPr>
      </w:pPr>
      <w:proofErr w:type="gramStart"/>
      <w:r>
        <w:t>xxx</w:t>
      </w:r>
      <w:proofErr w:type="gramEnd"/>
    </w:p>
    <w:p w14:paraId="60CA5807" w14:textId="77777777" w:rsidR="00E67365" w:rsidRDefault="00E67365" w:rsidP="00E67365">
      <w:pPr>
        <w:rPr>
          <w:i/>
          <w:iCs/>
        </w:rPr>
      </w:pPr>
    </w:p>
    <w:p w14:paraId="4D9FFDED" w14:textId="77777777" w:rsidR="00E67365" w:rsidRPr="00690C90" w:rsidRDefault="00E67365" w:rsidP="00E67365">
      <w:r w:rsidRPr="00690C90">
        <w:rPr>
          <w:i/>
          <w:iCs/>
        </w:rPr>
        <w:t xml:space="preserve">Wanneer </w:t>
      </w:r>
      <w:r>
        <w:rPr>
          <w:i/>
          <w:iCs/>
        </w:rPr>
        <w:t xml:space="preserve">ben ik </w:t>
      </w:r>
      <w:r w:rsidRPr="00690C90">
        <w:rPr>
          <w:i/>
          <w:iCs/>
        </w:rPr>
        <w:t>tevreden</w:t>
      </w:r>
    </w:p>
    <w:p w14:paraId="699E1E6B" w14:textId="77777777" w:rsidR="00E557CB" w:rsidRPr="00E557CB" w:rsidRDefault="00E557CB" w:rsidP="00E557CB"/>
    <w:p w14:paraId="22774922" w14:textId="151ADB2C" w:rsidR="00E557CB" w:rsidRDefault="00E557CB" w:rsidP="00E557CB">
      <w:pPr>
        <w:pStyle w:val="Kop2"/>
      </w:pPr>
      <w:bookmarkStart w:id="30" w:name="_Toc169093901"/>
      <w:r>
        <w:t xml:space="preserve">Stagedoel </w:t>
      </w:r>
      <w:r w:rsidR="008768C5">
        <w:t>5</w:t>
      </w:r>
      <w:r>
        <w:t xml:space="preserve">: </w:t>
      </w:r>
      <w:proofErr w:type="spellStart"/>
      <w:r>
        <w:t>xxxxxxx</w:t>
      </w:r>
      <w:bookmarkEnd w:id="30"/>
      <w:proofErr w:type="spellEnd"/>
    </w:p>
    <w:p w14:paraId="7540FC6F" w14:textId="77777777" w:rsidR="00E80AB8" w:rsidRPr="00690C90" w:rsidRDefault="00E80AB8" w:rsidP="00E80AB8">
      <w:pPr>
        <w:rPr>
          <w:i/>
          <w:iCs/>
        </w:rPr>
      </w:pPr>
      <w:r w:rsidRPr="00690C90">
        <w:rPr>
          <w:i/>
          <w:iCs/>
        </w:rPr>
        <w:t xml:space="preserve">Context: </w:t>
      </w:r>
      <w:r>
        <w:rPr>
          <w:i/>
          <w:iCs/>
        </w:rPr>
        <w:t>kwalificatie en niveau</w:t>
      </w:r>
      <w:r w:rsidRPr="00690C90">
        <w:rPr>
          <w:i/>
          <w:iCs/>
        </w:rPr>
        <w:t xml:space="preserve"> volgens HBO-i kubus</w:t>
      </w:r>
    </w:p>
    <w:p w14:paraId="1D6FCABC" w14:textId="77777777" w:rsidR="00690C90" w:rsidRPr="00690C90" w:rsidRDefault="00690C90" w:rsidP="00E67365">
      <w:pPr>
        <w:numPr>
          <w:ilvl w:val="0"/>
          <w:numId w:val="17"/>
        </w:numPr>
      </w:pPr>
      <w:proofErr w:type="gramStart"/>
      <w:r w:rsidRPr="00690C90">
        <w:t>aandachtsgebied</w:t>
      </w:r>
      <w:proofErr w:type="gramEnd"/>
      <w:r w:rsidRPr="00690C90">
        <w:t xml:space="preserve">: </w:t>
      </w:r>
      <w:r w:rsidR="00E67365">
        <w:t>xxx</w:t>
      </w:r>
    </w:p>
    <w:p w14:paraId="64C15A46" w14:textId="77777777" w:rsidR="00690C90" w:rsidRPr="00690C90" w:rsidRDefault="00690C90" w:rsidP="00E67365">
      <w:pPr>
        <w:numPr>
          <w:ilvl w:val="0"/>
          <w:numId w:val="17"/>
        </w:numPr>
      </w:pPr>
      <w:proofErr w:type="gramStart"/>
      <w:r w:rsidRPr="00690C90">
        <w:t>activiteit</w:t>
      </w:r>
      <w:proofErr w:type="gramEnd"/>
      <w:r w:rsidRPr="00690C90">
        <w:t xml:space="preserve">: </w:t>
      </w:r>
      <w:r w:rsidR="00E67365">
        <w:t>xxx</w:t>
      </w:r>
    </w:p>
    <w:p w14:paraId="68B1104F" w14:textId="565DE1E5" w:rsidR="00E67365" w:rsidRPr="00690C90" w:rsidRDefault="00E67365" w:rsidP="00E67365">
      <w:pPr>
        <w:rPr>
          <w:i/>
          <w:iCs/>
        </w:rPr>
      </w:pPr>
      <w:r w:rsidRPr="00690C90">
        <w:rPr>
          <w:i/>
          <w:iCs/>
        </w:rPr>
        <w:t>Ik wil aantone</w:t>
      </w:r>
      <w:r w:rsidR="004B2D4E">
        <w:rPr>
          <w:i/>
          <w:iCs/>
        </w:rPr>
        <w:t>n:</w:t>
      </w:r>
      <w:r w:rsidRPr="00690C90">
        <w:rPr>
          <w:i/>
          <w:iCs/>
        </w:rPr>
        <w:t xml:space="preserve"> </w:t>
      </w:r>
    </w:p>
    <w:p w14:paraId="6BCBA194" w14:textId="77777777" w:rsidR="00E67365" w:rsidRDefault="00E67365" w:rsidP="00E67365">
      <w:pPr>
        <w:rPr>
          <w:i/>
          <w:iCs/>
        </w:rPr>
      </w:pPr>
    </w:p>
    <w:p w14:paraId="7E02A6C5" w14:textId="77777777" w:rsidR="00E67365" w:rsidRPr="00690C90" w:rsidRDefault="00E67365" w:rsidP="00E67365">
      <w:pPr>
        <w:rPr>
          <w:i/>
          <w:iCs/>
        </w:rPr>
      </w:pPr>
      <w:r w:rsidRPr="00690C90">
        <w:rPr>
          <w:i/>
          <w:iCs/>
        </w:rPr>
        <w:t>Omdat,</w:t>
      </w:r>
    </w:p>
    <w:p w14:paraId="46C4C515" w14:textId="77777777" w:rsidR="00E67365" w:rsidRDefault="00E67365" w:rsidP="00E67365">
      <w:pPr>
        <w:rPr>
          <w:i/>
          <w:iCs/>
        </w:rPr>
      </w:pPr>
    </w:p>
    <w:p w14:paraId="05C997AA" w14:textId="77777777" w:rsidR="00E67365" w:rsidRPr="00690C90" w:rsidRDefault="00E67365" w:rsidP="00E67365">
      <w:r w:rsidRPr="00690C90">
        <w:rPr>
          <w:i/>
          <w:iCs/>
        </w:rPr>
        <w:t>Deliverables die ik ga opleveren</w:t>
      </w:r>
    </w:p>
    <w:p w14:paraId="21CC10DA" w14:textId="77777777" w:rsidR="00E67365" w:rsidRDefault="00E67365" w:rsidP="00E67365">
      <w:pPr>
        <w:pStyle w:val="Lijstalinea"/>
        <w:numPr>
          <w:ilvl w:val="0"/>
          <w:numId w:val="20"/>
        </w:numPr>
      </w:pPr>
      <w:proofErr w:type="gramStart"/>
      <w:r>
        <w:t>xxx</w:t>
      </w:r>
      <w:proofErr w:type="gramEnd"/>
    </w:p>
    <w:p w14:paraId="2CAF4899" w14:textId="77777777" w:rsidR="00E67365" w:rsidRDefault="00E67365" w:rsidP="00E67365">
      <w:pPr>
        <w:pStyle w:val="Lijstalinea"/>
        <w:numPr>
          <w:ilvl w:val="0"/>
          <w:numId w:val="20"/>
        </w:numPr>
      </w:pPr>
      <w:proofErr w:type="gramStart"/>
      <w:r>
        <w:t>xxx</w:t>
      </w:r>
      <w:proofErr w:type="gramEnd"/>
    </w:p>
    <w:p w14:paraId="5B80E168" w14:textId="77777777" w:rsidR="00E67365" w:rsidRDefault="00E67365" w:rsidP="00E67365"/>
    <w:p w14:paraId="7A544C16" w14:textId="77777777" w:rsidR="00E67365" w:rsidRDefault="00E67365" w:rsidP="00E67365">
      <w:pPr>
        <w:rPr>
          <w:i/>
          <w:iCs/>
        </w:rPr>
      </w:pPr>
      <w:r w:rsidRPr="00690C90">
        <w:rPr>
          <w:i/>
          <w:iCs/>
        </w:rPr>
        <w:t>Daartoe ga</w:t>
      </w:r>
      <w:r w:rsidRPr="00E67365">
        <w:rPr>
          <w:i/>
          <w:iCs/>
        </w:rPr>
        <w:t xml:space="preserve"> ik het volgende doen</w:t>
      </w:r>
    </w:p>
    <w:p w14:paraId="0EF7EB1F" w14:textId="77777777" w:rsidR="00E67365" w:rsidRDefault="00E67365" w:rsidP="00E67365">
      <w:pPr>
        <w:pStyle w:val="Lijstalinea"/>
        <w:numPr>
          <w:ilvl w:val="0"/>
          <w:numId w:val="20"/>
        </w:numPr>
      </w:pPr>
      <w:proofErr w:type="gramStart"/>
      <w:r>
        <w:t>xxx</w:t>
      </w:r>
      <w:proofErr w:type="gramEnd"/>
    </w:p>
    <w:p w14:paraId="5803B2F1" w14:textId="77777777" w:rsidR="00E67365" w:rsidRDefault="00E67365" w:rsidP="00E67365">
      <w:pPr>
        <w:pStyle w:val="Lijstalinea"/>
        <w:numPr>
          <w:ilvl w:val="0"/>
          <w:numId w:val="20"/>
        </w:numPr>
      </w:pPr>
      <w:proofErr w:type="gramStart"/>
      <w:r>
        <w:t>xxx</w:t>
      </w:r>
      <w:proofErr w:type="gramEnd"/>
    </w:p>
    <w:p w14:paraId="20F4A79C" w14:textId="77777777" w:rsidR="00E67365" w:rsidRDefault="00E67365" w:rsidP="00E67365">
      <w:pPr>
        <w:rPr>
          <w:i/>
          <w:iCs/>
        </w:rPr>
      </w:pPr>
    </w:p>
    <w:p w14:paraId="64CEE044" w14:textId="77777777" w:rsidR="00E67365" w:rsidRPr="00690C90" w:rsidRDefault="00E67365" w:rsidP="00E67365">
      <w:r w:rsidRPr="00690C90">
        <w:rPr>
          <w:i/>
          <w:iCs/>
        </w:rPr>
        <w:t xml:space="preserve">Wanneer </w:t>
      </w:r>
      <w:r>
        <w:rPr>
          <w:i/>
          <w:iCs/>
        </w:rPr>
        <w:t xml:space="preserve">ben ik </w:t>
      </w:r>
      <w:r w:rsidRPr="00690C90">
        <w:rPr>
          <w:i/>
          <w:iCs/>
        </w:rPr>
        <w:t>tevreden</w:t>
      </w:r>
    </w:p>
    <w:p w14:paraId="5A9497BD" w14:textId="77777777" w:rsidR="00E557CB" w:rsidRPr="00E557CB" w:rsidRDefault="00E557CB" w:rsidP="00E557CB"/>
    <w:p w14:paraId="28578D50" w14:textId="17E27FBC" w:rsidR="00E557CB" w:rsidRDefault="00E557CB" w:rsidP="00E557CB">
      <w:pPr>
        <w:pStyle w:val="Kop2"/>
      </w:pPr>
      <w:bookmarkStart w:id="31" w:name="_Toc169093902"/>
      <w:r>
        <w:t xml:space="preserve">Stagedoel </w:t>
      </w:r>
      <w:r w:rsidR="008768C5">
        <w:t>6</w:t>
      </w:r>
      <w:r>
        <w:t xml:space="preserve">: </w:t>
      </w:r>
      <w:proofErr w:type="spellStart"/>
      <w:r>
        <w:t>xxxxxxx</w:t>
      </w:r>
      <w:bookmarkEnd w:id="31"/>
      <w:proofErr w:type="spellEnd"/>
    </w:p>
    <w:p w14:paraId="59211486" w14:textId="77777777" w:rsidR="00E80AB8" w:rsidRPr="00690C90" w:rsidRDefault="00E80AB8" w:rsidP="00E80AB8">
      <w:pPr>
        <w:rPr>
          <w:i/>
          <w:iCs/>
        </w:rPr>
      </w:pPr>
      <w:r w:rsidRPr="00690C90">
        <w:rPr>
          <w:i/>
          <w:iCs/>
        </w:rPr>
        <w:t xml:space="preserve">Context: </w:t>
      </w:r>
      <w:r>
        <w:rPr>
          <w:i/>
          <w:iCs/>
        </w:rPr>
        <w:t>kwalificatie en niveau</w:t>
      </w:r>
      <w:r w:rsidRPr="00690C90">
        <w:rPr>
          <w:i/>
          <w:iCs/>
        </w:rPr>
        <w:t xml:space="preserve"> volgens HBO-i kubus</w:t>
      </w:r>
    </w:p>
    <w:p w14:paraId="05CCC1BA" w14:textId="77777777" w:rsidR="00690C90" w:rsidRPr="00690C90" w:rsidRDefault="00690C90" w:rsidP="00E67365">
      <w:pPr>
        <w:numPr>
          <w:ilvl w:val="0"/>
          <w:numId w:val="17"/>
        </w:numPr>
      </w:pPr>
      <w:proofErr w:type="gramStart"/>
      <w:r w:rsidRPr="00690C90">
        <w:t>aandachtsgebied</w:t>
      </w:r>
      <w:proofErr w:type="gramEnd"/>
      <w:r w:rsidRPr="00690C90">
        <w:t xml:space="preserve">: </w:t>
      </w:r>
      <w:r w:rsidR="00E67365">
        <w:t>xxx</w:t>
      </w:r>
    </w:p>
    <w:p w14:paraId="1B30A76F" w14:textId="77777777" w:rsidR="00690C90" w:rsidRPr="00690C90" w:rsidRDefault="00690C90" w:rsidP="00E67365">
      <w:pPr>
        <w:numPr>
          <w:ilvl w:val="0"/>
          <w:numId w:val="17"/>
        </w:numPr>
      </w:pPr>
      <w:proofErr w:type="gramStart"/>
      <w:r w:rsidRPr="00690C90">
        <w:t>activiteit</w:t>
      </w:r>
      <w:proofErr w:type="gramEnd"/>
      <w:r w:rsidRPr="00690C90">
        <w:t xml:space="preserve">: </w:t>
      </w:r>
      <w:r w:rsidR="00E67365">
        <w:t>xxx</w:t>
      </w:r>
    </w:p>
    <w:p w14:paraId="3493FCE8" w14:textId="6591CA43" w:rsidR="00E67365" w:rsidRPr="00690C90" w:rsidRDefault="00E67365" w:rsidP="00E67365">
      <w:pPr>
        <w:rPr>
          <w:i/>
          <w:iCs/>
        </w:rPr>
      </w:pPr>
      <w:r w:rsidRPr="00690C90">
        <w:rPr>
          <w:i/>
          <w:iCs/>
        </w:rPr>
        <w:t>Ik wil aantonen</w:t>
      </w:r>
      <w:r w:rsidR="004B2D4E">
        <w:rPr>
          <w:i/>
          <w:iCs/>
        </w:rPr>
        <w:t>:</w:t>
      </w:r>
      <w:r w:rsidRPr="00690C90">
        <w:rPr>
          <w:i/>
          <w:iCs/>
        </w:rPr>
        <w:t xml:space="preserve"> </w:t>
      </w:r>
    </w:p>
    <w:p w14:paraId="2C5A10DF" w14:textId="77777777" w:rsidR="00E67365" w:rsidRDefault="00E67365" w:rsidP="00E67365">
      <w:pPr>
        <w:rPr>
          <w:i/>
          <w:iCs/>
        </w:rPr>
      </w:pPr>
    </w:p>
    <w:p w14:paraId="16460485" w14:textId="77777777" w:rsidR="00E67365" w:rsidRPr="00690C90" w:rsidRDefault="00E67365" w:rsidP="00E67365">
      <w:pPr>
        <w:rPr>
          <w:i/>
          <w:iCs/>
        </w:rPr>
      </w:pPr>
      <w:r w:rsidRPr="00690C90">
        <w:rPr>
          <w:i/>
          <w:iCs/>
        </w:rPr>
        <w:t>Omdat,</w:t>
      </w:r>
    </w:p>
    <w:p w14:paraId="17281D10" w14:textId="77777777" w:rsidR="00E67365" w:rsidRDefault="00E67365" w:rsidP="00E67365">
      <w:pPr>
        <w:rPr>
          <w:i/>
          <w:iCs/>
        </w:rPr>
      </w:pPr>
    </w:p>
    <w:p w14:paraId="78EFB1DF" w14:textId="77777777" w:rsidR="00E67365" w:rsidRPr="00690C90" w:rsidRDefault="00E67365" w:rsidP="00E67365">
      <w:r w:rsidRPr="00690C90">
        <w:rPr>
          <w:i/>
          <w:iCs/>
        </w:rPr>
        <w:t>Deliverables die ik ga opleveren</w:t>
      </w:r>
    </w:p>
    <w:p w14:paraId="1E87A7A8" w14:textId="77777777" w:rsidR="00E67365" w:rsidRDefault="00E67365" w:rsidP="00E67365">
      <w:pPr>
        <w:pStyle w:val="Lijstalinea"/>
        <w:numPr>
          <w:ilvl w:val="0"/>
          <w:numId w:val="20"/>
        </w:numPr>
      </w:pPr>
      <w:proofErr w:type="gramStart"/>
      <w:r>
        <w:t>xxx</w:t>
      </w:r>
      <w:proofErr w:type="gramEnd"/>
    </w:p>
    <w:p w14:paraId="5537A462" w14:textId="77777777" w:rsidR="00E67365" w:rsidRDefault="00E67365" w:rsidP="00E67365">
      <w:pPr>
        <w:pStyle w:val="Lijstalinea"/>
        <w:numPr>
          <w:ilvl w:val="0"/>
          <w:numId w:val="20"/>
        </w:numPr>
      </w:pPr>
      <w:proofErr w:type="gramStart"/>
      <w:r>
        <w:t>xxx</w:t>
      </w:r>
      <w:proofErr w:type="gramEnd"/>
    </w:p>
    <w:p w14:paraId="52AA20F6" w14:textId="77777777" w:rsidR="00E67365" w:rsidRDefault="00E67365" w:rsidP="00E67365"/>
    <w:p w14:paraId="63BF63A4" w14:textId="77777777" w:rsidR="00E67365" w:rsidRDefault="00E67365" w:rsidP="00E67365">
      <w:pPr>
        <w:rPr>
          <w:i/>
          <w:iCs/>
        </w:rPr>
      </w:pPr>
      <w:r w:rsidRPr="00690C90">
        <w:rPr>
          <w:i/>
          <w:iCs/>
        </w:rPr>
        <w:t>Daartoe ga</w:t>
      </w:r>
      <w:r w:rsidRPr="00E67365">
        <w:rPr>
          <w:i/>
          <w:iCs/>
        </w:rPr>
        <w:t xml:space="preserve"> ik het volgende doen</w:t>
      </w:r>
    </w:p>
    <w:p w14:paraId="405E8875" w14:textId="77777777" w:rsidR="00E67365" w:rsidRDefault="00E67365" w:rsidP="00E67365">
      <w:pPr>
        <w:pStyle w:val="Lijstalinea"/>
        <w:numPr>
          <w:ilvl w:val="0"/>
          <w:numId w:val="20"/>
        </w:numPr>
      </w:pPr>
      <w:proofErr w:type="gramStart"/>
      <w:r>
        <w:t>xxx</w:t>
      </w:r>
      <w:proofErr w:type="gramEnd"/>
    </w:p>
    <w:p w14:paraId="05A5D057" w14:textId="77777777" w:rsidR="00E67365" w:rsidRDefault="00E67365" w:rsidP="00E67365">
      <w:pPr>
        <w:pStyle w:val="Lijstalinea"/>
        <w:numPr>
          <w:ilvl w:val="0"/>
          <w:numId w:val="20"/>
        </w:numPr>
      </w:pPr>
      <w:proofErr w:type="gramStart"/>
      <w:r>
        <w:t>xxx</w:t>
      </w:r>
      <w:proofErr w:type="gramEnd"/>
    </w:p>
    <w:p w14:paraId="4536594B" w14:textId="77777777" w:rsidR="00E67365" w:rsidRDefault="00E67365" w:rsidP="00E67365">
      <w:pPr>
        <w:rPr>
          <w:i/>
          <w:iCs/>
        </w:rPr>
      </w:pPr>
    </w:p>
    <w:p w14:paraId="4E0C67AA" w14:textId="0AAD801F" w:rsidR="00E557CB" w:rsidRDefault="00E67365" w:rsidP="00E557CB">
      <w:r w:rsidRPr="00690C90">
        <w:rPr>
          <w:i/>
          <w:iCs/>
        </w:rPr>
        <w:lastRenderedPageBreak/>
        <w:t xml:space="preserve">Wanneer </w:t>
      </w:r>
      <w:r>
        <w:rPr>
          <w:i/>
          <w:iCs/>
        </w:rPr>
        <w:t xml:space="preserve">ben ik </w:t>
      </w:r>
      <w:r w:rsidRPr="00690C90">
        <w:rPr>
          <w:i/>
          <w:iCs/>
        </w:rPr>
        <w:t>tevreden</w:t>
      </w:r>
    </w:p>
    <w:p w14:paraId="3480E0E0" w14:textId="77777777" w:rsidR="00D30039" w:rsidRDefault="00D30039">
      <w:pPr>
        <w:rPr>
          <w:rFonts w:ascii="Arial Narrow" w:hAnsi="Arial Narrow"/>
          <w:b/>
          <w:caps/>
          <w:sz w:val="28"/>
        </w:rPr>
      </w:pPr>
      <w:bookmarkStart w:id="32" w:name="_Toc169093903"/>
      <w:r>
        <w:br w:type="page"/>
      </w:r>
    </w:p>
    <w:p w14:paraId="0C583C6D" w14:textId="2885EA79" w:rsidR="00FB46AD" w:rsidRDefault="00F1745D" w:rsidP="002052D0">
      <w:pPr>
        <w:pStyle w:val="Kop1"/>
      </w:pPr>
      <w:r>
        <w:lastRenderedPageBreak/>
        <w:t>VERPLICHTE ONDERDELEN</w:t>
      </w:r>
      <w:bookmarkEnd w:id="32"/>
    </w:p>
    <w:p w14:paraId="356885EE" w14:textId="77777777" w:rsidR="00800103" w:rsidRDefault="00800103" w:rsidP="00800103"/>
    <w:p w14:paraId="0A8A908A" w14:textId="709B9AAF" w:rsidR="00205F53" w:rsidRPr="00205F53" w:rsidRDefault="00205F53" w:rsidP="00205F53">
      <w:pPr>
        <w:rPr>
          <w:i/>
          <w:iCs/>
        </w:rPr>
      </w:pPr>
      <w:r w:rsidRPr="00205F53">
        <w:rPr>
          <w:i/>
          <w:iCs/>
        </w:rPr>
        <w:t>Bepalen welke samenwerkingspartners (teamleden) een rol spelen bij de ICT-opdracht, constructief met hen samenwerken en passend communiceren.</w:t>
      </w:r>
    </w:p>
    <w:p w14:paraId="02A4D2F6" w14:textId="4A0B1527" w:rsidR="00120C2F" w:rsidRDefault="00120C2F" w:rsidP="00131F44">
      <w:pPr>
        <w:pStyle w:val="Lijstalinea"/>
        <w:numPr>
          <w:ilvl w:val="0"/>
          <w:numId w:val="20"/>
        </w:numPr>
      </w:pPr>
      <w:r>
        <w:t>Moet ik specifiek aandacht aan geven: ja/nee/deels</w:t>
      </w:r>
    </w:p>
    <w:p w14:paraId="7A88E3E4" w14:textId="717F3F0B" w:rsidR="00205F53" w:rsidRDefault="00120C2F" w:rsidP="00131F44">
      <w:pPr>
        <w:pStyle w:val="Lijstalinea"/>
        <w:numPr>
          <w:ilvl w:val="0"/>
          <w:numId w:val="20"/>
        </w:numPr>
      </w:pPr>
      <w:r>
        <w:t>Ga ik mee aan de slag door:</w:t>
      </w:r>
    </w:p>
    <w:p w14:paraId="3ECBB99F" w14:textId="77777777" w:rsidR="00205F53" w:rsidRDefault="00205F53" w:rsidP="00205F53">
      <w:pPr>
        <w:pStyle w:val="Lijstalinea"/>
        <w:ind w:left="1440"/>
      </w:pPr>
    </w:p>
    <w:p w14:paraId="6C7EA2C6" w14:textId="77777777" w:rsidR="00131F44" w:rsidRDefault="00131F44" w:rsidP="00205F53">
      <w:pPr>
        <w:pStyle w:val="Lijstalinea"/>
        <w:ind w:left="1440"/>
      </w:pPr>
    </w:p>
    <w:p w14:paraId="00D7A194" w14:textId="28630760" w:rsidR="00205F53" w:rsidRDefault="00205F53" w:rsidP="00205F53">
      <w:pPr>
        <w:rPr>
          <w:i/>
          <w:iCs/>
        </w:rPr>
      </w:pPr>
      <w:r w:rsidRPr="00205F53">
        <w:rPr>
          <w:i/>
          <w:iCs/>
        </w:rPr>
        <w:t xml:space="preserve">De organisatorische context van ICT-opdrachten verkennen, afwegingen maken en alle aspecten van de uitvoering van de opdracht managen. De student inventariseert deeltaken, plant en bewaakt tijd en borgt kwaliteit van de uitvoering van de werkzaamheden. </w:t>
      </w:r>
    </w:p>
    <w:p w14:paraId="303E2CE4" w14:textId="77777777" w:rsidR="00131F44" w:rsidRDefault="00131F44" w:rsidP="00131F44">
      <w:pPr>
        <w:pStyle w:val="Lijstalinea"/>
        <w:numPr>
          <w:ilvl w:val="0"/>
          <w:numId w:val="20"/>
        </w:numPr>
      </w:pPr>
      <w:r>
        <w:t>Moet ik specifiek aandacht aan geven: ja/nee/deels</w:t>
      </w:r>
    </w:p>
    <w:p w14:paraId="371EB623" w14:textId="49BCDFBD" w:rsidR="00131F44" w:rsidRPr="00131F44" w:rsidRDefault="00131F44" w:rsidP="00205F53">
      <w:pPr>
        <w:pStyle w:val="Lijstalinea"/>
        <w:numPr>
          <w:ilvl w:val="0"/>
          <w:numId w:val="20"/>
        </w:numPr>
      </w:pPr>
      <w:r>
        <w:t>Ga ik mee aan de slag door:</w:t>
      </w:r>
    </w:p>
    <w:p w14:paraId="6B5E5B04" w14:textId="77777777" w:rsidR="00205F53" w:rsidRDefault="00205F53" w:rsidP="00205F53"/>
    <w:p w14:paraId="63EF6B5A" w14:textId="77777777" w:rsidR="00131F44" w:rsidRDefault="00131F44" w:rsidP="00205F53"/>
    <w:p w14:paraId="1DD6A7C3" w14:textId="07E0E02D" w:rsidR="00205F53" w:rsidRDefault="00205F53" w:rsidP="00205F53">
      <w:pPr>
        <w:rPr>
          <w:i/>
          <w:iCs/>
        </w:rPr>
      </w:pPr>
      <w:r w:rsidRPr="00205F53">
        <w:rPr>
          <w:i/>
          <w:iCs/>
        </w:rPr>
        <w:t>Aandacht voor de eigen rol in de context van de ICT-opdracht, taken herkennen en oppakken, anderen aanspreken, verrijking zoeken.</w:t>
      </w:r>
    </w:p>
    <w:p w14:paraId="1400E789" w14:textId="77777777" w:rsidR="00131F44" w:rsidRDefault="00131F44" w:rsidP="00131F44">
      <w:pPr>
        <w:pStyle w:val="Lijstalinea"/>
        <w:numPr>
          <w:ilvl w:val="0"/>
          <w:numId w:val="20"/>
        </w:numPr>
      </w:pPr>
      <w:r>
        <w:t>Moet ik specifiek aandacht aan geven: ja/nee/deels</w:t>
      </w:r>
    </w:p>
    <w:p w14:paraId="01BF3C0E" w14:textId="77777777" w:rsidR="00131F44" w:rsidRDefault="00131F44" w:rsidP="00131F44">
      <w:pPr>
        <w:pStyle w:val="Lijstalinea"/>
        <w:numPr>
          <w:ilvl w:val="0"/>
          <w:numId w:val="20"/>
        </w:numPr>
      </w:pPr>
      <w:r>
        <w:t>Ga ik mee aan de slag door:</w:t>
      </w:r>
    </w:p>
    <w:p w14:paraId="4E7C5CCC" w14:textId="77777777" w:rsidR="00131F44" w:rsidRDefault="00131F44" w:rsidP="00205F53">
      <w:pPr>
        <w:rPr>
          <w:i/>
          <w:iCs/>
        </w:rPr>
      </w:pPr>
    </w:p>
    <w:p w14:paraId="29935615" w14:textId="77777777" w:rsidR="00205F53" w:rsidRPr="00205F53" w:rsidRDefault="00205F53" w:rsidP="00205F53">
      <w:pPr>
        <w:rPr>
          <w:i/>
          <w:iCs/>
        </w:rPr>
      </w:pPr>
    </w:p>
    <w:p w14:paraId="4EEE93DE" w14:textId="64CCB813" w:rsidR="00205F53" w:rsidRPr="00205F53" w:rsidRDefault="00205F53" w:rsidP="00205F53">
      <w:pPr>
        <w:rPr>
          <w:i/>
          <w:iCs/>
        </w:rPr>
      </w:pPr>
      <w:r w:rsidRPr="00205F53">
        <w:rPr>
          <w:i/>
          <w:iCs/>
        </w:rPr>
        <w:t>Aandacht voor wat men wil communiceren met welke impact, de daarbij meest geschikte vorm en de daadwerkelijke uitvoering hiervan. Onderdeel hiervan is:</w:t>
      </w:r>
    </w:p>
    <w:p w14:paraId="31AB960C" w14:textId="77777777" w:rsidR="00205F53" w:rsidRPr="00205F53" w:rsidRDefault="00205F53" w:rsidP="00131F44">
      <w:pPr>
        <w:ind w:left="1418"/>
        <w:rPr>
          <w:i/>
          <w:iCs/>
        </w:rPr>
      </w:pPr>
      <w:r w:rsidRPr="00205F53">
        <w:rPr>
          <w:i/>
          <w:iCs/>
        </w:rPr>
        <w:t></w:t>
      </w:r>
      <w:r w:rsidRPr="00205F53">
        <w:rPr>
          <w:i/>
          <w:iCs/>
        </w:rPr>
        <w:tab/>
        <w:t xml:space="preserve">schrijfvaardigheid: rapportagevaardigheid en spelling </w:t>
      </w:r>
    </w:p>
    <w:p w14:paraId="1EA82181" w14:textId="77777777" w:rsidR="00205F53" w:rsidRPr="00205F53" w:rsidRDefault="00205F53" w:rsidP="00131F44">
      <w:pPr>
        <w:ind w:left="1418"/>
        <w:rPr>
          <w:i/>
          <w:iCs/>
        </w:rPr>
      </w:pPr>
      <w:r w:rsidRPr="00205F53">
        <w:rPr>
          <w:i/>
          <w:iCs/>
        </w:rPr>
        <w:t></w:t>
      </w:r>
      <w:r w:rsidRPr="00205F53">
        <w:rPr>
          <w:i/>
          <w:iCs/>
        </w:rPr>
        <w:tab/>
        <w:t xml:space="preserve">doel- en doelgroepgericht schrijven: stijl </w:t>
      </w:r>
    </w:p>
    <w:p w14:paraId="03B2CB33" w14:textId="331A0EDB" w:rsidR="00800103" w:rsidRPr="00205F53" w:rsidRDefault="00205F53" w:rsidP="00131F44">
      <w:pPr>
        <w:ind w:left="1418"/>
        <w:rPr>
          <w:i/>
          <w:iCs/>
        </w:rPr>
      </w:pPr>
      <w:r w:rsidRPr="00205F53">
        <w:rPr>
          <w:i/>
          <w:iCs/>
        </w:rPr>
        <w:t></w:t>
      </w:r>
      <w:r w:rsidRPr="00205F53">
        <w:rPr>
          <w:i/>
          <w:iCs/>
        </w:rPr>
        <w:tab/>
        <w:t>doelgericht interacteren: presenteren, argumenteren en redeneren</w:t>
      </w:r>
    </w:p>
    <w:p w14:paraId="51376C81" w14:textId="77777777" w:rsidR="00131F44" w:rsidRDefault="00131F44" w:rsidP="00131F44">
      <w:pPr>
        <w:pStyle w:val="Lijstalinea"/>
        <w:numPr>
          <w:ilvl w:val="0"/>
          <w:numId w:val="20"/>
        </w:numPr>
      </w:pPr>
      <w:r>
        <w:t>Moet ik specifiek aandacht aan geven: ja/nee/deels</w:t>
      </w:r>
    </w:p>
    <w:p w14:paraId="564A8454" w14:textId="77777777" w:rsidR="00131F44" w:rsidRDefault="00131F44" w:rsidP="00131F44">
      <w:pPr>
        <w:pStyle w:val="Lijstalinea"/>
        <w:numPr>
          <w:ilvl w:val="0"/>
          <w:numId w:val="20"/>
        </w:numPr>
      </w:pPr>
      <w:r>
        <w:t>Ga ik mee aan de slag door:</w:t>
      </w:r>
    </w:p>
    <w:p w14:paraId="57B1CC1B" w14:textId="77777777" w:rsidR="00205F53" w:rsidRDefault="00205F53" w:rsidP="00205F53"/>
    <w:p w14:paraId="44035469" w14:textId="77777777" w:rsidR="00205F53" w:rsidRPr="00800103" w:rsidRDefault="00205F53" w:rsidP="00205F53"/>
    <w:p w14:paraId="5DABAB6B" w14:textId="77777777" w:rsidR="00D30039" w:rsidRDefault="00D30039">
      <w:pPr>
        <w:rPr>
          <w:rFonts w:ascii="Arial Narrow" w:hAnsi="Arial Narrow"/>
          <w:b/>
          <w:caps/>
          <w:sz w:val="28"/>
        </w:rPr>
      </w:pPr>
      <w:bookmarkStart w:id="33" w:name="_Toc169093904"/>
      <w:r>
        <w:br w:type="page"/>
      </w:r>
    </w:p>
    <w:p w14:paraId="663A0DC0" w14:textId="4F3FCD16" w:rsidR="002052D0" w:rsidRDefault="002052D0" w:rsidP="002052D0">
      <w:pPr>
        <w:pStyle w:val="Kop1"/>
      </w:pPr>
      <w:r>
        <w:lastRenderedPageBreak/>
        <w:t>TIJDLIJN</w:t>
      </w:r>
      <w:bookmarkEnd w:id="33"/>
    </w:p>
    <w:p w14:paraId="6F5DD9F2" w14:textId="77777777" w:rsidR="00E557CB" w:rsidRDefault="00E557CB" w:rsidP="00E557CB"/>
    <w:p w14:paraId="5BF39820" w14:textId="2A3CF010" w:rsidR="00DA7ED7" w:rsidRDefault="002052D0" w:rsidP="00DA7ED7">
      <w:pPr>
        <w:rPr>
          <w:i/>
          <w:iCs/>
        </w:rPr>
      </w:pPr>
      <w:r>
        <w:rPr>
          <w:i/>
          <w:iCs/>
        </w:rPr>
        <w:t>&lt;&lt;Vul in, zie document ‘instructie stageplan’ &gt;&gt;</w:t>
      </w:r>
    </w:p>
    <w:p w14:paraId="7ED25101" w14:textId="77777777" w:rsidR="00DA7ED7" w:rsidRDefault="00DA7ED7">
      <w:pPr>
        <w:rPr>
          <w:i/>
          <w:iCs/>
        </w:rPr>
      </w:pPr>
      <w:r>
        <w:rPr>
          <w:i/>
          <w:iCs/>
        </w:rPr>
        <w:br w:type="page"/>
      </w:r>
    </w:p>
    <w:p w14:paraId="5A27217F" w14:textId="77777777" w:rsidR="00042FCF" w:rsidRPr="00E557CB" w:rsidRDefault="00042FCF" w:rsidP="00DA7ED7"/>
    <w:p w14:paraId="318C35F5" w14:textId="7409A5AF" w:rsidR="00844E0A" w:rsidRPr="00F35A50" w:rsidRDefault="00037EEB" w:rsidP="00844E0A">
      <w:pPr>
        <w:spacing w:line="240" w:lineRule="auto"/>
      </w:pPr>
      <w:r w:rsidRPr="00F35A50">
        <w:rPr>
          <w:noProof/>
        </w:rPr>
        <mc:AlternateContent>
          <mc:Choice Requires="wpg">
            <w:drawing>
              <wp:anchor distT="0" distB="0" distL="114300" distR="114300" simplePos="0" relativeHeight="251658240" behindDoc="0" locked="1" layoutInCell="1" allowOverlap="1" wp14:anchorId="3BE10B7F" wp14:editId="311D4FF5">
                <wp:simplePos x="0" y="0"/>
                <wp:positionH relativeFrom="page">
                  <wp:posOffset>0</wp:posOffset>
                </wp:positionH>
                <wp:positionV relativeFrom="page">
                  <wp:posOffset>0</wp:posOffset>
                </wp:positionV>
                <wp:extent cx="7570800" cy="10677600"/>
                <wp:effectExtent l="0" t="0" r="0" b="9525"/>
                <wp:wrapNone/>
                <wp:docPr id="4" name="Groep 4"/>
                <wp:cNvGraphicFramePr/>
                <a:graphic xmlns:a="http://schemas.openxmlformats.org/drawingml/2006/main">
                  <a:graphicData uri="http://schemas.microsoft.com/office/word/2010/wordprocessingGroup">
                    <wpg:wgp>
                      <wpg:cNvGrpSpPr/>
                      <wpg:grpSpPr>
                        <a:xfrm>
                          <a:off x="0" y="0"/>
                          <a:ext cx="7570800" cy="10677600"/>
                          <a:chOff x="0" y="0"/>
                          <a:chExt cx="7572375" cy="10677525"/>
                        </a:xfrm>
                      </wpg:grpSpPr>
                      <pic:pic xmlns:pic="http://schemas.openxmlformats.org/drawingml/2006/picture">
                        <pic:nvPicPr>
                          <pic:cNvPr id="1" name="Afbeelding 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2047875" y="3943350"/>
                            <a:ext cx="3455670" cy="2235200"/>
                          </a:xfrm>
                          <a:prstGeom prst="rect">
                            <a:avLst/>
                          </a:prstGeom>
                        </pic:spPr>
                      </pic:pic>
                      <wps:wsp>
                        <wps:cNvPr id="3" name="Rechthoek 2"/>
                        <wps:cNvSpPr/>
                        <wps:spPr>
                          <a:xfrm>
                            <a:off x="0" y="0"/>
                            <a:ext cx="7572375"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hthoek 3"/>
                        <wps:cNvSpPr/>
                        <wps:spPr>
                          <a:xfrm>
                            <a:off x="0" y="9705975"/>
                            <a:ext cx="7572375"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group id="Groep 4" style="position:absolute;margin-left:0;margin-top:0;width:596.15pt;height:840.75pt;z-index:251674624;mso-position-horizontal-relative:page;mso-position-vertical-relative:page;mso-width-relative:margin;mso-height-relative:margin" coordsize="75723,106775" o:spid="_x0000_s1026" w14:anchorId="13CA278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&#13;&#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Afbeelding 1" style="position:absolute;left:20478;top:39433;width:34557;height:22352;visibility:visible;mso-wrap-style:square" o:spid="_x0000_s1027" type="#_x0000_t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">
                  <v:imagedata o:title="" r:id="rId18"/>
                </v:shape>
                <v:rect id="Rechthoek 2" style="position:absolute;width:75723;height:9715;visibility:visible;mso-wrap-style:square;v-text-anchor:middle" o:spid="_x0000_s1028" fillcolor="white [3201]" stroked="f" strokeweight="1p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"/>
                <v:rect id="Rechthoek 3" style="position:absolute;top:97059;width:75723;height:9716;visibility:visible;mso-wrap-style:square;v-text-anchor:middle" o:spid="_x0000_s1029" fillcolor="white [3201]" stroked="f" strokeweight="1p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"/>
                <w10:wrap anchorx="page" anchory="page"/>
                <w10:anchorlock/>
              </v:group>
            </w:pict>
          </mc:Fallback>
        </mc:AlternateContent>
      </w:r>
    </w:p>
    <w:sectPr w:rsidR="00844E0A" w:rsidRPr="00F35A50" w:rsidSect="00B32F84">
      <w:headerReference w:type="default" r:id="rId19"/>
      <w:footerReference w:type="default" r:id="rId20"/>
      <w:pgSz w:w="11906" w:h="16838" w:code="9"/>
      <w:pgMar w:top="2268" w:right="1361" w:bottom="1418" w:left="1361" w:header="709" w:footer="567"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A1F9A" w14:textId="77777777" w:rsidR="00622192" w:rsidRDefault="00622192">
      <w:pPr>
        <w:spacing w:line="240" w:lineRule="auto"/>
      </w:pPr>
      <w:r>
        <w:separator/>
      </w:r>
    </w:p>
  </w:endnote>
  <w:endnote w:type="continuationSeparator" w:id="0">
    <w:p w14:paraId="44DDDF24" w14:textId="77777777" w:rsidR="00622192" w:rsidRDefault="00622192">
      <w:pPr>
        <w:spacing w:line="240" w:lineRule="auto"/>
      </w:pPr>
      <w:r>
        <w:continuationSeparator/>
      </w:r>
    </w:p>
  </w:endnote>
  <w:endnote w:type="continuationNotice" w:id="1">
    <w:p w14:paraId="6520F9F5" w14:textId="77777777" w:rsidR="00622192" w:rsidRDefault="0062219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B6EDD" w14:textId="77777777" w:rsidR="00B76BB2" w:rsidRPr="00C4788D" w:rsidRDefault="00B76BB2">
    <w:pPr>
      <w:spacing w:after="160" w:line="259" w:lineRule="auto"/>
      <w:rPr>
        <w:sz w:val="16"/>
        <w:szCs w:val="16"/>
      </w:rPr>
    </w:pPr>
  </w:p>
  <w:p w14:paraId="6598F0E5" w14:textId="77777777" w:rsidR="00B76BB2" w:rsidRDefault="00B76BB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C0F16" w14:textId="2CE9E38C" w:rsidR="00B76BB2" w:rsidRPr="00B25FE7" w:rsidRDefault="00B25FE7" w:rsidP="005326EA">
    <w:pPr>
      <w:pStyle w:val="Voettekst"/>
      <w:tabs>
        <w:tab w:val="clear" w:pos="9185"/>
        <w:tab w:val="right" w:pos="9184"/>
      </w:tabs>
    </w:pPr>
    <w:r w:rsidRPr="00DB6A02">
      <w:rPr>
        <w:noProof/>
      </w:rPr>
      <w:drawing>
        <wp:anchor distT="0" distB="0" distL="114300" distR="114300" simplePos="0" relativeHeight="251658243" behindDoc="1" locked="0" layoutInCell="1" allowOverlap="1" wp14:anchorId="42E47975" wp14:editId="5214644E">
          <wp:simplePos x="0" y="0"/>
          <wp:positionH relativeFrom="page">
            <wp:posOffset>0</wp:posOffset>
          </wp:positionH>
          <wp:positionV relativeFrom="page">
            <wp:posOffset>9401175</wp:posOffset>
          </wp:positionV>
          <wp:extent cx="7559675" cy="1287780"/>
          <wp:effectExtent l="0" t="0" r="3175" b="7620"/>
          <wp:wrapNone/>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E9789" w14:textId="3C578D34" w:rsidR="00365A68" w:rsidRDefault="00365A68">
    <w:pPr>
      <w:pStyle w:val="Voettekst"/>
    </w:pPr>
    <w:r w:rsidRPr="00DB6A02">
      <w:rPr>
        <w:noProof/>
      </w:rPr>
      <w:drawing>
        <wp:anchor distT="0" distB="0" distL="114300" distR="114300" simplePos="0" relativeHeight="251658240" behindDoc="1" locked="0" layoutInCell="1" allowOverlap="1" wp14:anchorId="37C14344" wp14:editId="3555C134">
          <wp:simplePos x="0" y="0"/>
          <wp:positionH relativeFrom="page">
            <wp:posOffset>0</wp:posOffset>
          </wp:positionH>
          <wp:positionV relativeFrom="page">
            <wp:posOffset>9401175</wp:posOffset>
          </wp:positionV>
          <wp:extent cx="7559675" cy="1287780"/>
          <wp:effectExtent l="0" t="0" r="3175" b="762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rPr>
      <w:id w:val="-159155070"/>
      <w:docPartObj>
        <w:docPartGallery w:val="Page Numbers (Bottom of Page)"/>
        <w:docPartUnique/>
      </w:docPartObj>
    </w:sdtPr>
    <w:sdtContent>
      <w:p w14:paraId="6A24BCC7" w14:textId="7660D600" w:rsidR="00B25FE7" w:rsidRDefault="00B25FE7" w:rsidP="00D7200F">
        <w:pPr>
          <w:pStyle w:val="Voettekst"/>
          <w:rPr>
            <w:rFonts w:ascii="Arial" w:hAnsi="Arial" w:cs="Arial"/>
            <w:szCs w:val="16"/>
          </w:rPr>
        </w:pPr>
        <w:r>
          <w:rPr>
            <w:rFonts w:ascii="Arial" w:hAnsi="Arial" w:cs="Arial"/>
            <w:noProof/>
            <w:szCs w:val="16"/>
          </w:rPr>
          <mc:AlternateContent>
            <mc:Choice Requires="wps">
              <w:drawing>
                <wp:anchor distT="0" distB="0" distL="114300" distR="114300" simplePos="0" relativeHeight="251658245" behindDoc="0" locked="1" layoutInCell="1" allowOverlap="1" wp14:anchorId="7BFEAD91" wp14:editId="02AE456D">
                  <wp:simplePos x="0" y="0"/>
                  <wp:positionH relativeFrom="margin">
                    <wp:align>right</wp:align>
                  </wp:positionH>
                  <wp:positionV relativeFrom="paragraph">
                    <wp:posOffset>231140</wp:posOffset>
                  </wp:positionV>
                  <wp:extent cx="1018800" cy="122400"/>
                  <wp:effectExtent l="0" t="0" r="10160" b="11430"/>
                  <wp:wrapNone/>
                  <wp:docPr id="19" name="Tekstvak 19"/>
                  <wp:cNvGraphicFramePr/>
                  <a:graphic xmlns:a="http://schemas.openxmlformats.org/drawingml/2006/main">
                    <a:graphicData uri="http://schemas.microsoft.com/office/word/2010/wordprocessingShape">
                      <wps:wsp>
                        <wps:cNvSpPr txBox="1"/>
                        <wps:spPr>
                          <a:xfrm>
                            <a:off x="0" y="0"/>
                            <a:ext cx="1018800" cy="12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773CB6" w14:textId="16288C5C" w:rsidR="00B25FE7" w:rsidRDefault="00B25FE7" w:rsidP="00B25FE7">
                              <w:pPr>
                                <w:pStyle w:val="Voettekst"/>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fldSimple w:instr=" NUMPAGES   \* MERGEFORMAT ">
                                <w:r w:rsidR="009E71B4">
                                  <w:rPr>
                                    <w:noProof/>
                                  </w:rPr>
                                  <w:t>5</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FEAD91" id="_x0000_t202" coordsize="21600,21600" o:spt="202" path="m,l,21600r21600,l21600,xe">
                  <v:stroke joinstyle="miter"/>
                  <v:path gradientshapeok="t" o:connecttype="rect"/>
                </v:shapetype>
                <v:shape id="Tekstvak 19" o:spid="_x0000_s1026" type="#_x0000_t202" style="position:absolute;margin-left:29pt;margin-top:18.2pt;width:80.2pt;height:9.65pt;z-index:251658245;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" filled="f" stroked="f" strokeweight=".5pt">
                  <v:textbox inset="0,0,0,0">
                    <w:txbxContent>
                      <w:p w14:paraId="21773CB6" w14:textId="16288C5C" w:rsidR="00B25FE7" w:rsidRDefault="00B25FE7" w:rsidP="00B25FE7">
                        <w:pPr>
                          <w:pStyle w:val="Voettekst"/>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fldSimple w:instr=" NUMPAGES   \* MERGEFORMAT ">
                          <w:r w:rsidR="009E71B4">
                            <w:rPr>
                              <w:noProof/>
                            </w:rPr>
                            <w:t>5</w:t>
                          </w:r>
                        </w:fldSimple>
                      </w:p>
                    </w:txbxContent>
                  </v:textbox>
                  <w10:wrap anchorx="margin"/>
                  <w10:anchorlock/>
                </v:shape>
              </w:pict>
            </mc:Fallback>
          </mc:AlternateContent>
        </w:r>
      </w:p>
      <w:sdt>
        <w:sdtPr>
          <w:rPr>
            <w:rFonts w:ascii="Arial" w:hAnsi="Arial" w:cs="Arial"/>
          </w:rPr>
          <w:id w:val="-503436793"/>
          <w:docPartObj>
            <w:docPartGallery w:val="Page Numbers (Bottom of Page)"/>
            <w:docPartUnique/>
          </w:docPartObj>
        </w:sdtPr>
        <w:sdtContent>
          <w:p w14:paraId="42959BD7" w14:textId="77777777" w:rsidR="00B25FE7" w:rsidRDefault="00B25FE7" w:rsidP="00B25FE7">
            <w:pPr>
              <w:pStyle w:val="Voettekst"/>
              <w:tabs>
                <w:tab w:val="clear" w:pos="9185"/>
                <w:tab w:val="right" w:pos="9184"/>
              </w:tabs>
              <w:rPr>
                <w:rFonts w:ascii="Arial" w:hAnsi="Arial" w:cs="Arial"/>
                <w:szCs w:val="16"/>
              </w:rPr>
            </w:pPr>
          </w:p>
          <w:p w14:paraId="0D332EAF" w14:textId="21551E66" w:rsidR="00B25FE7" w:rsidRPr="00254AF4" w:rsidRDefault="00000000" w:rsidP="00B25FE7">
            <w:pPr>
              <w:pStyle w:val="Voettekst"/>
              <w:rPr>
                <w:rFonts w:ascii="Arial" w:hAnsi="Arial" w:cs="Arial"/>
                <w:szCs w:val="16"/>
              </w:rPr>
            </w:pPr>
            <w:sdt>
              <w:sdtPr>
                <w:rPr>
                  <w:caps/>
                </w:rPr>
                <w:tag w:val=""/>
                <w:id w:val="-1879925565"/>
                <w:placeholder>
                  <w:docPart w:val="DE1557D253064C0A9571C687E6408A19"/>
                </w:placeholder>
                <w:dataBinding w:prefixMappings="xmlns:ns0='http://purl.org/dc/elements/1.1/' xmlns:ns1='http://schemas.openxmlformats.org/package/2006/metadata/core-properties' " w:xpath="/ns1:coreProperties[1]/ns0:subject[1]" w:storeItemID="{6C3C8BC8-F283-45AE-878A-BAB7291924A1}"/>
                <w:text/>
              </w:sdtPr>
              <w:sdtContent>
                <w:r w:rsidR="00447EBF">
                  <w:rPr>
                    <w:caps/>
                  </w:rPr>
                  <w:t>Stageplan</w:t>
                </w:r>
              </w:sdtContent>
            </w:sdt>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599BD" w14:textId="77777777" w:rsidR="00622192" w:rsidRDefault="00622192">
      <w:pPr>
        <w:spacing w:line="240" w:lineRule="auto"/>
      </w:pPr>
      <w:r>
        <w:separator/>
      </w:r>
    </w:p>
  </w:footnote>
  <w:footnote w:type="continuationSeparator" w:id="0">
    <w:p w14:paraId="2B9D9B82" w14:textId="77777777" w:rsidR="00622192" w:rsidRDefault="00622192">
      <w:pPr>
        <w:spacing w:line="240" w:lineRule="auto"/>
      </w:pPr>
      <w:r>
        <w:continuationSeparator/>
      </w:r>
    </w:p>
  </w:footnote>
  <w:footnote w:type="continuationNotice" w:id="1">
    <w:p w14:paraId="0041015F" w14:textId="77777777" w:rsidR="00622192" w:rsidRDefault="0062219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E0CDE" w14:textId="77777777" w:rsidR="00B76BB2" w:rsidRDefault="00B76BB2">
    <w:pPr>
      <w:spacing w:after="160" w:line="259" w:lineRule="auto"/>
    </w:pPr>
  </w:p>
  <w:p w14:paraId="27B08B33" w14:textId="77777777" w:rsidR="00B76BB2" w:rsidRDefault="00B76BB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B4904" w14:textId="77777777" w:rsidR="00B25FE7" w:rsidRDefault="00B25FE7" w:rsidP="00B25FE7">
    <w:pPr>
      <w:tabs>
        <w:tab w:val="left" w:pos="1350"/>
      </w:tabs>
      <w:spacing w:after="160" w:line="259" w:lineRule="auto"/>
    </w:pPr>
  </w:p>
  <w:p w14:paraId="339CFF7D" w14:textId="77777777" w:rsidR="00B25FE7" w:rsidRDefault="00B25FE7" w:rsidP="00B25FE7">
    <w:pPr>
      <w:spacing w:after="160" w:line="259" w:lineRule="auto"/>
    </w:pPr>
  </w:p>
  <w:p w14:paraId="29021A81" w14:textId="77777777" w:rsidR="00B25FE7" w:rsidRDefault="00B25FE7" w:rsidP="00B25FE7">
    <w:pPr>
      <w:spacing w:after="160" w:line="259" w:lineRule="auto"/>
    </w:pPr>
  </w:p>
  <w:p w14:paraId="50BF9443" w14:textId="77777777" w:rsidR="00B25FE7" w:rsidRDefault="00B25FE7" w:rsidP="00B25FE7">
    <w:pPr>
      <w:spacing w:after="160" w:line="259" w:lineRule="auto"/>
    </w:pPr>
  </w:p>
  <w:p w14:paraId="60A7C087" w14:textId="77777777" w:rsidR="00B25FE7" w:rsidRDefault="00B25FE7" w:rsidP="00B25FE7">
    <w:pPr>
      <w:spacing w:after="160" w:line="259" w:lineRule="auto"/>
    </w:pPr>
  </w:p>
  <w:p w14:paraId="1E91F45B" w14:textId="77777777" w:rsidR="00B25FE7" w:rsidRDefault="00B25FE7" w:rsidP="00B25FE7">
    <w:pPr>
      <w:spacing w:after="160" w:line="259" w:lineRule="auto"/>
    </w:pPr>
  </w:p>
  <w:p w14:paraId="6057FD74" w14:textId="77777777" w:rsidR="00B25FE7" w:rsidRDefault="00B25FE7" w:rsidP="00B25FE7">
    <w:pPr>
      <w:spacing w:after="160" w:line="259" w:lineRule="auto"/>
    </w:pPr>
  </w:p>
  <w:p w14:paraId="2AA34666" w14:textId="77777777" w:rsidR="00B25FE7" w:rsidRDefault="00B25FE7" w:rsidP="00B25FE7">
    <w:pPr>
      <w:spacing w:after="160" w:line="259" w:lineRule="auto"/>
    </w:pPr>
  </w:p>
  <w:p w14:paraId="54D0892D" w14:textId="77777777" w:rsidR="00B25FE7" w:rsidRDefault="00B25FE7" w:rsidP="00B25FE7">
    <w:pPr>
      <w:spacing w:after="160" w:line="259" w:lineRule="auto"/>
    </w:pPr>
  </w:p>
  <w:p w14:paraId="5F2B602F" w14:textId="77777777" w:rsidR="00B25FE7" w:rsidRDefault="00B25FE7" w:rsidP="00B25FE7">
    <w:pPr>
      <w:spacing w:after="160" w:line="259" w:lineRule="auto"/>
    </w:pPr>
  </w:p>
  <w:p w14:paraId="1E15C6F0" w14:textId="77777777" w:rsidR="00B25FE7" w:rsidRDefault="00B25FE7" w:rsidP="00B25FE7">
    <w:pPr>
      <w:spacing w:after="160" w:line="259" w:lineRule="auto"/>
    </w:pPr>
  </w:p>
  <w:p w14:paraId="447DB330" w14:textId="77777777" w:rsidR="00B25FE7" w:rsidRDefault="00B25FE7" w:rsidP="00B25FE7">
    <w:pPr>
      <w:spacing w:after="160" w:line="259" w:lineRule="auto"/>
    </w:pPr>
  </w:p>
  <w:p w14:paraId="255015A6" w14:textId="77777777" w:rsidR="00B25FE7" w:rsidRDefault="00B25FE7" w:rsidP="00B25FE7">
    <w:pPr>
      <w:spacing w:after="160" w:line="259" w:lineRule="auto"/>
    </w:pPr>
  </w:p>
  <w:p w14:paraId="0C5B59A6" w14:textId="77777777" w:rsidR="00B25FE7" w:rsidRDefault="00B25FE7" w:rsidP="00B25FE7">
    <w:pPr>
      <w:spacing w:after="160" w:line="259" w:lineRule="auto"/>
    </w:pPr>
  </w:p>
  <w:p w14:paraId="6A28037C" w14:textId="7C9AC416" w:rsidR="00842611" w:rsidRPr="00B25FE7" w:rsidRDefault="00B25FE7" w:rsidP="00B25FE7">
    <w:pPr>
      <w:spacing w:after="160" w:line="259" w:lineRule="auto"/>
    </w:pPr>
    <w:r w:rsidRPr="00DB6A02">
      <w:rPr>
        <w:noProof/>
      </w:rPr>
      <w:drawing>
        <wp:anchor distT="0" distB="0" distL="114300" distR="114300" simplePos="0" relativeHeight="251658242" behindDoc="1" locked="0" layoutInCell="1" allowOverlap="1" wp14:anchorId="17F4281D" wp14:editId="0CB3A745">
          <wp:simplePos x="0" y="0"/>
          <wp:positionH relativeFrom="page">
            <wp:posOffset>161925</wp:posOffset>
          </wp:positionH>
          <wp:positionV relativeFrom="page">
            <wp:align>top</wp:align>
          </wp:positionV>
          <wp:extent cx="4676400" cy="3258000"/>
          <wp:effectExtent l="0" t="0" r="0" b="0"/>
          <wp:wrapNone/>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A0B08" w14:textId="35E4BBC6" w:rsidR="00435586" w:rsidRDefault="00435586" w:rsidP="00B25FE7">
    <w:pPr>
      <w:tabs>
        <w:tab w:val="left" w:pos="1350"/>
      </w:tabs>
      <w:spacing w:after="160" w:line="259" w:lineRule="auto"/>
    </w:pPr>
  </w:p>
  <w:p w14:paraId="3BB62C0A" w14:textId="77777777" w:rsidR="00435586" w:rsidRDefault="00435586">
    <w:pPr>
      <w:spacing w:after="160" w:line="259" w:lineRule="auto"/>
    </w:pPr>
  </w:p>
  <w:p w14:paraId="56C45851" w14:textId="77777777" w:rsidR="00435586" w:rsidRDefault="00435586">
    <w:pPr>
      <w:spacing w:after="160" w:line="259" w:lineRule="auto"/>
    </w:pPr>
  </w:p>
  <w:p w14:paraId="69D0B5B9" w14:textId="77777777" w:rsidR="00435586" w:rsidRDefault="00435586">
    <w:pPr>
      <w:spacing w:after="160" w:line="259" w:lineRule="auto"/>
    </w:pPr>
  </w:p>
  <w:p w14:paraId="06D856AC" w14:textId="77777777" w:rsidR="00435586" w:rsidRDefault="00435586">
    <w:pPr>
      <w:spacing w:after="160" w:line="259" w:lineRule="auto"/>
    </w:pPr>
  </w:p>
  <w:p w14:paraId="3481BD81" w14:textId="77777777" w:rsidR="00435586" w:rsidRDefault="00435586">
    <w:pPr>
      <w:spacing w:after="160" w:line="259" w:lineRule="auto"/>
    </w:pPr>
  </w:p>
  <w:p w14:paraId="704FE077" w14:textId="77777777" w:rsidR="00435586" w:rsidRDefault="00435586">
    <w:pPr>
      <w:spacing w:after="160" w:line="259" w:lineRule="auto"/>
    </w:pPr>
  </w:p>
  <w:p w14:paraId="436336EE" w14:textId="77777777" w:rsidR="00435586" w:rsidRDefault="00435586">
    <w:pPr>
      <w:spacing w:after="160" w:line="259" w:lineRule="auto"/>
    </w:pPr>
  </w:p>
  <w:p w14:paraId="503F327C" w14:textId="77777777" w:rsidR="00435586" w:rsidRDefault="00435586">
    <w:pPr>
      <w:spacing w:after="160" w:line="259" w:lineRule="auto"/>
    </w:pPr>
  </w:p>
  <w:p w14:paraId="238099B6" w14:textId="77777777" w:rsidR="00435586" w:rsidRDefault="00435586">
    <w:pPr>
      <w:spacing w:after="160" w:line="259" w:lineRule="auto"/>
    </w:pPr>
  </w:p>
  <w:p w14:paraId="1795ACB8" w14:textId="77777777" w:rsidR="00435586" w:rsidRDefault="00435586">
    <w:pPr>
      <w:spacing w:after="160" w:line="259" w:lineRule="auto"/>
    </w:pPr>
  </w:p>
  <w:p w14:paraId="640FBAE6" w14:textId="77777777" w:rsidR="00435586" w:rsidRDefault="00435586">
    <w:pPr>
      <w:spacing w:after="160" w:line="259" w:lineRule="auto"/>
    </w:pPr>
  </w:p>
  <w:p w14:paraId="4A820244" w14:textId="77777777" w:rsidR="00435586" w:rsidRDefault="00435586">
    <w:pPr>
      <w:spacing w:after="160" w:line="259" w:lineRule="auto"/>
    </w:pPr>
  </w:p>
  <w:p w14:paraId="789DB614" w14:textId="77777777" w:rsidR="00435586" w:rsidRDefault="00435586">
    <w:pPr>
      <w:spacing w:after="160" w:line="259" w:lineRule="auto"/>
    </w:pPr>
  </w:p>
  <w:p w14:paraId="0AB0BD13" w14:textId="411777B1" w:rsidR="00B76BB2" w:rsidRDefault="00365A68">
    <w:pPr>
      <w:spacing w:after="160" w:line="259" w:lineRule="auto"/>
    </w:pPr>
    <w:r w:rsidRPr="00DB6A02">
      <w:rPr>
        <w:noProof/>
      </w:rPr>
      <w:drawing>
        <wp:anchor distT="0" distB="0" distL="114300" distR="114300" simplePos="0" relativeHeight="251658241" behindDoc="1" locked="0" layoutInCell="1" allowOverlap="1" wp14:anchorId="3F49E87A" wp14:editId="3C1F6B1E">
          <wp:simplePos x="0" y="0"/>
          <wp:positionH relativeFrom="page">
            <wp:posOffset>161925</wp:posOffset>
          </wp:positionH>
          <wp:positionV relativeFrom="page">
            <wp:align>top</wp:align>
          </wp:positionV>
          <wp:extent cx="4676400" cy="3258000"/>
          <wp:effectExtent l="0" t="0" r="0" b="0"/>
          <wp:wrapNone/>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607DD" w14:textId="77777777" w:rsidR="00B25FE7" w:rsidRDefault="00B25FE7" w:rsidP="00B25FE7">
    <w:pPr>
      <w:pStyle w:val="Koptekst"/>
    </w:pPr>
    <w:r>
      <w:rPr>
        <w:noProof/>
      </w:rPr>
      <w:drawing>
        <wp:anchor distT="0" distB="0" distL="114300" distR="114300" simplePos="0" relativeHeight="251658244" behindDoc="0" locked="0" layoutInCell="1" allowOverlap="1" wp14:anchorId="63788751" wp14:editId="21EC2D0F">
          <wp:simplePos x="0" y="0"/>
          <wp:positionH relativeFrom="page">
            <wp:align>right</wp:align>
          </wp:positionH>
          <wp:positionV relativeFrom="page">
            <wp:align>top</wp:align>
          </wp:positionV>
          <wp:extent cx="2649600" cy="1029600"/>
          <wp:effectExtent l="0" t="0" r="0" b="0"/>
          <wp:wrapNone/>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4-HAN_woordmerk_descriptor-CMYK.svg"/>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r="-10971"/>
                  <a:stretch/>
                </pic:blipFill>
                <pic:spPr bwMode="auto">
                  <a:xfrm>
                    <a:off x="0" y="0"/>
                    <a:ext cx="2649600" cy="102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51E1FA" w14:textId="5A62CAC1" w:rsidR="00B25FE7" w:rsidRPr="00B25FE7" w:rsidRDefault="00B25FE7" w:rsidP="00B25FE7">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7A62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D3EE8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1C08AB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96A86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E877A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C28AF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1EEB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7D00D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5B6BE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762C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212F9A"/>
    <w:multiLevelType w:val="multilevel"/>
    <w:tmpl w:val="D0EA1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7E679E"/>
    <w:multiLevelType w:val="multilevel"/>
    <w:tmpl w:val="9828B7D6"/>
    <w:lvl w:ilvl="0">
      <w:start w:val="1"/>
      <w:numFmt w:val="upperLetter"/>
      <w:pStyle w:val="Bijlage"/>
      <w:suff w:val="space"/>
      <w:lvlText w:val="Bijlage %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1F45424E"/>
    <w:multiLevelType w:val="hybridMultilevel"/>
    <w:tmpl w:val="D4B0E3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5C00099"/>
    <w:multiLevelType w:val="hybridMultilevel"/>
    <w:tmpl w:val="467ED1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63C6C03"/>
    <w:multiLevelType w:val="multilevel"/>
    <w:tmpl w:val="F9562310"/>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5" w15:restartNumberingAfterBreak="0">
    <w:nsid w:val="44053BF1"/>
    <w:multiLevelType w:val="hybridMultilevel"/>
    <w:tmpl w:val="987A12D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F912B0E"/>
    <w:multiLevelType w:val="hybridMultilevel"/>
    <w:tmpl w:val="022E0E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8475C22"/>
    <w:multiLevelType w:val="hybridMultilevel"/>
    <w:tmpl w:val="A302FB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78866DE8"/>
    <w:multiLevelType w:val="hybridMultilevel"/>
    <w:tmpl w:val="797AAD90"/>
    <w:lvl w:ilvl="0" w:tplc="FD9037F4">
      <w:start w:val="1"/>
      <w:numFmt w:val="bullet"/>
      <w:lvlText w:val="-"/>
      <w:lvlJc w:val="left"/>
      <w:pPr>
        <w:tabs>
          <w:tab w:val="num" w:pos="720"/>
        </w:tabs>
        <w:ind w:left="720" w:hanging="360"/>
      </w:pPr>
      <w:rPr>
        <w:rFonts w:ascii="Times New Roman" w:hAnsi="Times New Roman" w:hint="default"/>
      </w:rPr>
    </w:lvl>
    <w:lvl w:ilvl="1" w:tplc="0E2E3B06" w:tentative="1">
      <w:start w:val="1"/>
      <w:numFmt w:val="bullet"/>
      <w:lvlText w:val="-"/>
      <w:lvlJc w:val="left"/>
      <w:pPr>
        <w:tabs>
          <w:tab w:val="num" w:pos="1440"/>
        </w:tabs>
        <w:ind w:left="1440" w:hanging="360"/>
      </w:pPr>
      <w:rPr>
        <w:rFonts w:ascii="Times New Roman" w:hAnsi="Times New Roman" w:hint="default"/>
      </w:rPr>
    </w:lvl>
    <w:lvl w:ilvl="2" w:tplc="B140547C" w:tentative="1">
      <w:start w:val="1"/>
      <w:numFmt w:val="bullet"/>
      <w:lvlText w:val="-"/>
      <w:lvlJc w:val="left"/>
      <w:pPr>
        <w:tabs>
          <w:tab w:val="num" w:pos="2160"/>
        </w:tabs>
        <w:ind w:left="2160" w:hanging="360"/>
      </w:pPr>
      <w:rPr>
        <w:rFonts w:ascii="Times New Roman" w:hAnsi="Times New Roman" w:hint="default"/>
      </w:rPr>
    </w:lvl>
    <w:lvl w:ilvl="3" w:tplc="996435A2" w:tentative="1">
      <w:start w:val="1"/>
      <w:numFmt w:val="bullet"/>
      <w:lvlText w:val="-"/>
      <w:lvlJc w:val="left"/>
      <w:pPr>
        <w:tabs>
          <w:tab w:val="num" w:pos="2880"/>
        </w:tabs>
        <w:ind w:left="2880" w:hanging="360"/>
      </w:pPr>
      <w:rPr>
        <w:rFonts w:ascii="Times New Roman" w:hAnsi="Times New Roman" w:hint="default"/>
      </w:rPr>
    </w:lvl>
    <w:lvl w:ilvl="4" w:tplc="F780A9F0" w:tentative="1">
      <w:start w:val="1"/>
      <w:numFmt w:val="bullet"/>
      <w:lvlText w:val="-"/>
      <w:lvlJc w:val="left"/>
      <w:pPr>
        <w:tabs>
          <w:tab w:val="num" w:pos="3600"/>
        </w:tabs>
        <w:ind w:left="3600" w:hanging="360"/>
      </w:pPr>
      <w:rPr>
        <w:rFonts w:ascii="Times New Roman" w:hAnsi="Times New Roman" w:hint="default"/>
      </w:rPr>
    </w:lvl>
    <w:lvl w:ilvl="5" w:tplc="F7808074" w:tentative="1">
      <w:start w:val="1"/>
      <w:numFmt w:val="bullet"/>
      <w:lvlText w:val="-"/>
      <w:lvlJc w:val="left"/>
      <w:pPr>
        <w:tabs>
          <w:tab w:val="num" w:pos="4320"/>
        </w:tabs>
        <w:ind w:left="4320" w:hanging="360"/>
      </w:pPr>
      <w:rPr>
        <w:rFonts w:ascii="Times New Roman" w:hAnsi="Times New Roman" w:hint="default"/>
      </w:rPr>
    </w:lvl>
    <w:lvl w:ilvl="6" w:tplc="71985BFA" w:tentative="1">
      <w:start w:val="1"/>
      <w:numFmt w:val="bullet"/>
      <w:lvlText w:val="-"/>
      <w:lvlJc w:val="left"/>
      <w:pPr>
        <w:tabs>
          <w:tab w:val="num" w:pos="5040"/>
        </w:tabs>
        <w:ind w:left="5040" w:hanging="360"/>
      </w:pPr>
      <w:rPr>
        <w:rFonts w:ascii="Times New Roman" w:hAnsi="Times New Roman" w:hint="default"/>
      </w:rPr>
    </w:lvl>
    <w:lvl w:ilvl="7" w:tplc="0DD05778" w:tentative="1">
      <w:start w:val="1"/>
      <w:numFmt w:val="bullet"/>
      <w:lvlText w:val="-"/>
      <w:lvlJc w:val="left"/>
      <w:pPr>
        <w:tabs>
          <w:tab w:val="num" w:pos="5760"/>
        </w:tabs>
        <w:ind w:left="5760" w:hanging="360"/>
      </w:pPr>
      <w:rPr>
        <w:rFonts w:ascii="Times New Roman" w:hAnsi="Times New Roman" w:hint="default"/>
      </w:rPr>
    </w:lvl>
    <w:lvl w:ilvl="8" w:tplc="FBA692E4"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79CB300B"/>
    <w:multiLevelType w:val="hybridMultilevel"/>
    <w:tmpl w:val="9B268E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04373389">
    <w:abstractNumId w:val="17"/>
  </w:num>
  <w:num w:numId="2" w16cid:durableId="1166440006">
    <w:abstractNumId w:val="12"/>
  </w:num>
  <w:num w:numId="3" w16cid:durableId="446394873">
    <w:abstractNumId w:val="16"/>
  </w:num>
  <w:num w:numId="4" w16cid:durableId="808281646">
    <w:abstractNumId w:val="14"/>
  </w:num>
  <w:num w:numId="5" w16cid:durableId="18089536">
    <w:abstractNumId w:val="1"/>
  </w:num>
  <w:num w:numId="6" w16cid:durableId="40905616">
    <w:abstractNumId w:val="0"/>
  </w:num>
  <w:num w:numId="7" w16cid:durableId="35397140">
    <w:abstractNumId w:val="3"/>
  </w:num>
  <w:num w:numId="8" w16cid:durableId="1491218339">
    <w:abstractNumId w:val="2"/>
  </w:num>
  <w:num w:numId="9" w16cid:durableId="486752825">
    <w:abstractNumId w:val="4"/>
  </w:num>
  <w:num w:numId="10" w16cid:durableId="1972979590">
    <w:abstractNumId w:val="8"/>
  </w:num>
  <w:num w:numId="11" w16cid:durableId="172916446">
    <w:abstractNumId w:val="9"/>
  </w:num>
  <w:num w:numId="12" w16cid:durableId="1936942142">
    <w:abstractNumId w:val="7"/>
  </w:num>
  <w:num w:numId="13" w16cid:durableId="2079478569">
    <w:abstractNumId w:val="6"/>
  </w:num>
  <w:num w:numId="14" w16cid:durableId="1597709746">
    <w:abstractNumId w:val="5"/>
  </w:num>
  <w:num w:numId="15" w16cid:durableId="1690259720">
    <w:abstractNumId w:val="11"/>
  </w:num>
  <w:num w:numId="16" w16cid:durableId="523448643">
    <w:abstractNumId w:val="10"/>
  </w:num>
  <w:num w:numId="17" w16cid:durableId="1307508823">
    <w:abstractNumId w:val="18"/>
  </w:num>
  <w:num w:numId="18" w16cid:durableId="1750730355">
    <w:abstractNumId w:val="13"/>
  </w:num>
  <w:num w:numId="19" w16cid:durableId="1379937255">
    <w:abstractNumId w:val="19"/>
  </w:num>
  <w:num w:numId="20" w16cid:durableId="78214083">
    <w:abstractNumId w:val="15"/>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iolaine Spohr">
    <w15:presenceInfo w15:providerId="AD" w15:userId="S::Violaine.Spohr@han.nl::a858e462-524d-43b8-8b20-0c6616c976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activeWritingStyle w:appName="MSWord" w:lang="en-US" w:vendorID="64" w:dllVersion="0" w:nlCheck="1" w:checkStyle="0"/>
  <w:activeWritingStyle w:appName="MSWord" w:lang="nl-NL" w:vendorID="64" w:dllVersion="0" w:nlCheck="1" w:checkStyle="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defaultTableStyle w:val="MijnTabel"/>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72F"/>
    <w:rsid w:val="0000080B"/>
    <w:rsid w:val="000033A6"/>
    <w:rsid w:val="00004A9E"/>
    <w:rsid w:val="00005962"/>
    <w:rsid w:val="00006186"/>
    <w:rsid w:val="000138EA"/>
    <w:rsid w:val="00014678"/>
    <w:rsid w:val="0002537A"/>
    <w:rsid w:val="000279BE"/>
    <w:rsid w:val="00031828"/>
    <w:rsid w:val="000323CC"/>
    <w:rsid w:val="000323F0"/>
    <w:rsid w:val="00034632"/>
    <w:rsid w:val="00037097"/>
    <w:rsid w:val="00037EEB"/>
    <w:rsid w:val="00041812"/>
    <w:rsid w:val="00042FCF"/>
    <w:rsid w:val="00053052"/>
    <w:rsid w:val="00056239"/>
    <w:rsid w:val="000562A2"/>
    <w:rsid w:val="000602EA"/>
    <w:rsid w:val="00062E5D"/>
    <w:rsid w:val="00066DA4"/>
    <w:rsid w:val="00072C4B"/>
    <w:rsid w:val="00073CBC"/>
    <w:rsid w:val="00073F1B"/>
    <w:rsid w:val="00084EEF"/>
    <w:rsid w:val="00087437"/>
    <w:rsid w:val="00092C91"/>
    <w:rsid w:val="0009586A"/>
    <w:rsid w:val="00097359"/>
    <w:rsid w:val="00097F6D"/>
    <w:rsid w:val="000A08AE"/>
    <w:rsid w:val="000A1CA5"/>
    <w:rsid w:val="000A1F7F"/>
    <w:rsid w:val="000A2158"/>
    <w:rsid w:val="000A6218"/>
    <w:rsid w:val="000A7A1A"/>
    <w:rsid w:val="000A7E2C"/>
    <w:rsid w:val="000B5FF9"/>
    <w:rsid w:val="000C22B4"/>
    <w:rsid w:val="000C4D0B"/>
    <w:rsid w:val="000D0E2D"/>
    <w:rsid w:val="000D5D7D"/>
    <w:rsid w:val="000E025A"/>
    <w:rsid w:val="000E2115"/>
    <w:rsid w:val="000E411B"/>
    <w:rsid w:val="000F0ABA"/>
    <w:rsid w:val="000F3244"/>
    <w:rsid w:val="000F432D"/>
    <w:rsid w:val="000F761E"/>
    <w:rsid w:val="001008B0"/>
    <w:rsid w:val="00101490"/>
    <w:rsid w:val="00111004"/>
    <w:rsid w:val="00112584"/>
    <w:rsid w:val="00112F7A"/>
    <w:rsid w:val="00115190"/>
    <w:rsid w:val="00117BD8"/>
    <w:rsid w:val="00120C2F"/>
    <w:rsid w:val="0012178B"/>
    <w:rsid w:val="001256B9"/>
    <w:rsid w:val="0012733B"/>
    <w:rsid w:val="00131F44"/>
    <w:rsid w:val="00132918"/>
    <w:rsid w:val="00132ABF"/>
    <w:rsid w:val="00136200"/>
    <w:rsid w:val="00136644"/>
    <w:rsid w:val="0014144D"/>
    <w:rsid w:val="0014173E"/>
    <w:rsid w:val="0014456D"/>
    <w:rsid w:val="00144AF7"/>
    <w:rsid w:val="001475D6"/>
    <w:rsid w:val="00154481"/>
    <w:rsid w:val="00157A57"/>
    <w:rsid w:val="00162DBE"/>
    <w:rsid w:val="00163478"/>
    <w:rsid w:val="00171BF1"/>
    <w:rsid w:val="00171F94"/>
    <w:rsid w:val="00174018"/>
    <w:rsid w:val="001764AB"/>
    <w:rsid w:val="001908AE"/>
    <w:rsid w:val="00192BF8"/>
    <w:rsid w:val="001930E3"/>
    <w:rsid w:val="001936D8"/>
    <w:rsid w:val="00195365"/>
    <w:rsid w:val="00196979"/>
    <w:rsid w:val="0019723A"/>
    <w:rsid w:val="00197AEE"/>
    <w:rsid w:val="001B4001"/>
    <w:rsid w:val="001B4470"/>
    <w:rsid w:val="001B7385"/>
    <w:rsid w:val="001C02FF"/>
    <w:rsid w:val="001C3E7B"/>
    <w:rsid w:val="001C6D16"/>
    <w:rsid w:val="001C78D9"/>
    <w:rsid w:val="001D0649"/>
    <w:rsid w:val="001D718D"/>
    <w:rsid w:val="001D75FA"/>
    <w:rsid w:val="001E0B5A"/>
    <w:rsid w:val="001F033D"/>
    <w:rsid w:val="001F423D"/>
    <w:rsid w:val="002007B3"/>
    <w:rsid w:val="00203633"/>
    <w:rsid w:val="00204514"/>
    <w:rsid w:val="002052D0"/>
    <w:rsid w:val="002054C4"/>
    <w:rsid w:val="00205F53"/>
    <w:rsid w:val="0020758F"/>
    <w:rsid w:val="00207E89"/>
    <w:rsid w:val="00210074"/>
    <w:rsid w:val="002159E5"/>
    <w:rsid w:val="00220A7B"/>
    <w:rsid w:val="0022125C"/>
    <w:rsid w:val="00221749"/>
    <w:rsid w:val="002229C6"/>
    <w:rsid w:val="002256DC"/>
    <w:rsid w:val="00230295"/>
    <w:rsid w:val="00232A9E"/>
    <w:rsid w:val="00240DDC"/>
    <w:rsid w:val="0025214B"/>
    <w:rsid w:val="00252834"/>
    <w:rsid w:val="0025466B"/>
    <w:rsid w:val="002547F7"/>
    <w:rsid w:val="00254854"/>
    <w:rsid w:val="00254AF4"/>
    <w:rsid w:val="0025782C"/>
    <w:rsid w:val="002733C1"/>
    <w:rsid w:val="00276611"/>
    <w:rsid w:val="00277398"/>
    <w:rsid w:val="00281E3F"/>
    <w:rsid w:val="00286B05"/>
    <w:rsid w:val="002934C5"/>
    <w:rsid w:val="002A13E1"/>
    <w:rsid w:val="002A2FC8"/>
    <w:rsid w:val="002A3983"/>
    <w:rsid w:val="002B00AF"/>
    <w:rsid w:val="002B0C52"/>
    <w:rsid w:val="002B4E88"/>
    <w:rsid w:val="002B74B5"/>
    <w:rsid w:val="002C0905"/>
    <w:rsid w:val="002C37E3"/>
    <w:rsid w:val="002C395B"/>
    <w:rsid w:val="002C5C54"/>
    <w:rsid w:val="002C6762"/>
    <w:rsid w:val="002C723D"/>
    <w:rsid w:val="002D143A"/>
    <w:rsid w:val="002E0E5A"/>
    <w:rsid w:val="002E3525"/>
    <w:rsid w:val="002E5750"/>
    <w:rsid w:val="002F027A"/>
    <w:rsid w:val="002F1E49"/>
    <w:rsid w:val="002F2F43"/>
    <w:rsid w:val="002F4462"/>
    <w:rsid w:val="002F60A9"/>
    <w:rsid w:val="002F720A"/>
    <w:rsid w:val="00307AB5"/>
    <w:rsid w:val="003124E9"/>
    <w:rsid w:val="00312A8F"/>
    <w:rsid w:val="003133C9"/>
    <w:rsid w:val="00313F98"/>
    <w:rsid w:val="00320B3C"/>
    <w:rsid w:val="0032135D"/>
    <w:rsid w:val="00323DE9"/>
    <w:rsid w:val="0032742D"/>
    <w:rsid w:val="00334D63"/>
    <w:rsid w:val="00347B57"/>
    <w:rsid w:val="00350D4F"/>
    <w:rsid w:val="00351C4B"/>
    <w:rsid w:val="00352995"/>
    <w:rsid w:val="00353D7F"/>
    <w:rsid w:val="00356873"/>
    <w:rsid w:val="00356C4C"/>
    <w:rsid w:val="00364C4C"/>
    <w:rsid w:val="00365A68"/>
    <w:rsid w:val="003707EF"/>
    <w:rsid w:val="00373973"/>
    <w:rsid w:val="00374059"/>
    <w:rsid w:val="00374EA3"/>
    <w:rsid w:val="003768EB"/>
    <w:rsid w:val="003770C0"/>
    <w:rsid w:val="00382BD8"/>
    <w:rsid w:val="00383E32"/>
    <w:rsid w:val="0038791F"/>
    <w:rsid w:val="003A18B3"/>
    <w:rsid w:val="003A1F52"/>
    <w:rsid w:val="003B4A24"/>
    <w:rsid w:val="003B5F3E"/>
    <w:rsid w:val="003C18BF"/>
    <w:rsid w:val="003C33DF"/>
    <w:rsid w:val="003C49DB"/>
    <w:rsid w:val="003C6052"/>
    <w:rsid w:val="003D21C7"/>
    <w:rsid w:val="003D2743"/>
    <w:rsid w:val="003D43B6"/>
    <w:rsid w:val="003E475C"/>
    <w:rsid w:val="003E759F"/>
    <w:rsid w:val="003F5A93"/>
    <w:rsid w:val="00404F4D"/>
    <w:rsid w:val="00423528"/>
    <w:rsid w:val="00423D71"/>
    <w:rsid w:val="00430B0C"/>
    <w:rsid w:val="00435586"/>
    <w:rsid w:val="00445E0B"/>
    <w:rsid w:val="00446DC0"/>
    <w:rsid w:val="00447EBF"/>
    <w:rsid w:val="00453DB6"/>
    <w:rsid w:val="004569F0"/>
    <w:rsid w:val="00462EC1"/>
    <w:rsid w:val="0046352F"/>
    <w:rsid w:val="00463ADF"/>
    <w:rsid w:val="00464170"/>
    <w:rsid w:val="00465DB9"/>
    <w:rsid w:val="004674F4"/>
    <w:rsid w:val="00470406"/>
    <w:rsid w:val="00475635"/>
    <w:rsid w:val="00476D6C"/>
    <w:rsid w:val="00476EB0"/>
    <w:rsid w:val="0048207C"/>
    <w:rsid w:val="00485180"/>
    <w:rsid w:val="004870F8"/>
    <w:rsid w:val="004979F8"/>
    <w:rsid w:val="004A1BBE"/>
    <w:rsid w:val="004A1E4B"/>
    <w:rsid w:val="004A3B43"/>
    <w:rsid w:val="004A6586"/>
    <w:rsid w:val="004A6AC4"/>
    <w:rsid w:val="004A7BCF"/>
    <w:rsid w:val="004B1E6E"/>
    <w:rsid w:val="004B291B"/>
    <w:rsid w:val="004B291F"/>
    <w:rsid w:val="004B2D4E"/>
    <w:rsid w:val="004B31BC"/>
    <w:rsid w:val="004B4822"/>
    <w:rsid w:val="004B4CDE"/>
    <w:rsid w:val="004B61D9"/>
    <w:rsid w:val="004C17CF"/>
    <w:rsid w:val="004C20F1"/>
    <w:rsid w:val="004C407B"/>
    <w:rsid w:val="004C4FFB"/>
    <w:rsid w:val="004C7C19"/>
    <w:rsid w:val="004D047F"/>
    <w:rsid w:val="004D1225"/>
    <w:rsid w:val="004D7350"/>
    <w:rsid w:val="004E18C2"/>
    <w:rsid w:val="004E3E9A"/>
    <w:rsid w:val="004E3FDB"/>
    <w:rsid w:val="004E517D"/>
    <w:rsid w:val="004E5D17"/>
    <w:rsid w:val="004E5F69"/>
    <w:rsid w:val="004E694D"/>
    <w:rsid w:val="004F1B08"/>
    <w:rsid w:val="004F31DF"/>
    <w:rsid w:val="004F6D6D"/>
    <w:rsid w:val="004F6F3C"/>
    <w:rsid w:val="005020A6"/>
    <w:rsid w:val="00514DE1"/>
    <w:rsid w:val="00515439"/>
    <w:rsid w:val="00526FE6"/>
    <w:rsid w:val="005278C7"/>
    <w:rsid w:val="005279F4"/>
    <w:rsid w:val="00527F2B"/>
    <w:rsid w:val="00530F04"/>
    <w:rsid w:val="005326EA"/>
    <w:rsid w:val="0053460E"/>
    <w:rsid w:val="00534B3A"/>
    <w:rsid w:val="00545B14"/>
    <w:rsid w:val="00546D19"/>
    <w:rsid w:val="0055014D"/>
    <w:rsid w:val="00551039"/>
    <w:rsid w:val="00555A6B"/>
    <w:rsid w:val="0055700D"/>
    <w:rsid w:val="00557C3B"/>
    <w:rsid w:val="005609A4"/>
    <w:rsid w:val="00560C66"/>
    <w:rsid w:val="00560FB2"/>
    <w:rsid w:val="0056180D"/>
    <w:rsid w:val="0056314B"/>
    <w:rsid w:val="005703CF"/>
    <w:rsid w:val="005705EB"/>
    <w:rsid w:val="00571A18"/>
    <w:rsid w:val="00581A55"/>
    <w:rsid w:val="00583B2D"/>
    <w:rsid w:val="00586CE7"/>
    <w:rsid w:val="005916BA"/>
    <w:rsid w:val="00591736"/>
    <w:rsid w:val="005A16FD"/>
    <w:rsid w:val="005A3DC0"/>
    <w:rsid w:val="005A3FD9"/>
    <w:rsid w:val="005A4106"/>
    <w:rsid w:val="005B0A80"/>
    <w:rsid w:val="005B7CF4"/>
    <w:rsid w:val="005C1FB1"/>
    <w:rsid w:val="005C222A"/>
    <w:rsid w:val="005C31E5"/>
    <w:rsid w:val="005C44BF"/>
    <w:rsid w:val="005D19D2"/>
    <w:rsid w:val="005D27DE"/>
    <w:rsid w:val="005D3964"/>
    <w:rsid w:val="005D4E04"/>
    <w:rsid w:val="005E0753"/>
    <w:rsid w:val="005E62D3"/>
    <w:rsid w:val="005F1C6A"/>
    <w:rsid w:val="005F7382"/>
    <w:rsid w:val="005F7CFB"/>
    <w:rsid w:val="0060186F"/>
    <w:rsid w:val="006026D4"/>
    <w:rsid w:val="0061098E"/>
    <w:rsid w:val="00610FD7"/>
    <w:rsid w:val="00613483"/>
    <w:rsid w:val="006174D1"/>
    <w:rsid w:val="00620125"/>
    <w:rsid w:val="00622192"/>
    <w:rsid w:val="006250F6"/>
    <w:rsid w:val="00634795"/>
    <w:rsid w:val="0063677A"/>
    <w:rsid w:val="00641234"/>
    <w:rsid w:val="006429D4"/>
    <w:rsid w:val="0064436E"/>
    <w:rsid w:val="0064445B"/>
    <w:rsid w:val="006462C4"/>
    <w:rsid w:val="006473A1"/>
    <w:rsid w:val="006515EC"/>
    <w:rsid w:val="00651860"/>
    <w:rsid w:val="00652FE0"/>
    <w:rsid w:val="00653BB6"/>
    <w:rsid w:val="00654665"/>
    <w:rsid w:val="00657344"/>
    <w:rsid w:val="00662CC9"/>
    <w:rsid w:val="00667831"/>
    <w:rsid w:val="00671A57"/>
    <w:rsid w:val="006724E3"/>
    <w:rsid w:val="006734C3"/>
    <w:rsid w:val="00675327"/>
    <w:rsid w:val="006840C6"/>
    <w:rsid w:val="00684439"/>
    <w:rsid w:val="00684B30"/>
    <w:rsid w:val="00685DD6"/>
    <w:rsid w:val="00686C64"/>
    <w:rsid w:val="00690C90"/>
    <w:rsid w:val="00696BCE"/>
    <w:rsid w:val="006A0CC1"/>
    <w:rsid w:val="006A1AC0"/>
    <w:rsid w:val="006A24C7"/>
    <w:rsid w:val="006A3DBA"/>
    <w:rsid w:val="006A47B0"/>
    <w:rsid w:val="006A5DFA"/>
    <w:rsid w:val="006A6579"/>
    <w:rsid w:val="006B2619"/>
    <w:rsid w:val="006C03D9"/>
    <w:rsid w:val="006C1958"/>
    <w:rsid w:val="006C37F4"/>
    <w:rsid w:val="006C4755"/>
    <w:rsid w:val="006C5D42"/>
    <w:rsid w:val="006E0983"/>
    <w:rsid w:val="006E1066"/>
    <w:rsid w:val="006E26F3"/>
    <w:rsid w:val="006E5A51"/>
    <w:rsid w:val="006E760D"/>
    <w:rsid w:val="006E7A2E"/>
    <w:rsid w:val="006F0A16"/>
    <w:rsid w:val="006F41B3"/>
    <w:rsid w:val="006F5207"/>
    <w:rsid w:val="006F549D"/>
    <w:rsid w:val="006F662A"/>
    <w:rsid w:val="0070065C"/>
    <w:rsid w:val="00705C51"/>
    <w:rsid w:val="007129A8"/>
    <w:rsid w:val="00714A81"/>
    <w:rsid w:val="00725346"/>
    <w:rsid w:val="007266C6"/>
    <w:rsid w:val="00730183"/>
    <w:rsid w:val="007322AE"/>
    <w:rsid w:val="0073275F"/>
    <w:rsid w:val="00734493"/>
    <w:rsid w:val="00735C1D"/>
    <w:rsid w:val="007421A0"/>
    <w:rsid w:val="00743AD5"/>
    <w:rsid w:val="00745FAA"/>
    <w:rsid w:val="00745FC5"/>
    <w:rsid w:val="00750D81"/>
    <w:rsid w:val="00750DFF"/>
    <w:rsid w:val="00753676"/>
    <w:rsid w:val="00753826"/>
    <w:rsid w:val="00756087"/>
    <w:rsid w:val="00761711"/>
    <w:rsid w:val="00762CA2"/>
    <w:rsid w:val="007638EC"/>
    <w:rsid w:val="007649B4"/>
    <w:rsid w:val="00766B8F"/>
    <w:rsid w:val="00766E97"/>
    <w:rsid w:val="0077146A"/>
    <w:rsid w:val="0078201E"/>
    <w:rsid w:val="007853DA"/>
    <w:rsid w:val="007A5556"/>
    <w:rsid w:val="007B0398"/>
    <w:rsid w:val="007B14ED"/>
    <w:rsid w:val="007C3C07"/>
    <w:rsid w:val="007D1B0F"/>
    <w:rsid w:val="007D1D7E"/>
    <w:rsid w:val="007E0399"/>
    <w:rsid w:val="007E1011"/>
    <w:rsid w:val="00800103"/>
    <w:rsid w:val="0080358C"/>
    <w:rsid w:val="00805431"/>
    <w:rsid w:val="00805A41"/>
    <w:rsid w:val="00806ACD"/>
    <w:rsid w:val="00807668"/>
    <w:rsid w:val="00807DB2"/>
    <w:rsid w:val="00811506"/>
    <w:rsid w:val="008161A1"/>
    <w:rsid w:val="00816A40"/>
    <w:rsid w:val="00820CD1"/>
    <w:rsid w:val="00824C84"/>
    <w:rsid w:val="008331B9"/>
    <w:rsid w:val="00833AC4"/>
    <w:rsid w:val="00842340"/>
    <w:rsid w:val="00842611"/>
    <w:rsid w:val="00844292"/>
    <w:rsid w:val="00844E0A"/>
    <w:rsid w:val="008538F3"/>
    <w:rsid w:val="00855FD1"/>
    <w:rsid w:val="00856052"/>
    <w:rsid w:val="00861C5D"/>
    <w:rsid w:val="00861CE0"/>
    <w:rsid w:val="00873FDF"/>
    <w:rsid w:val="008768C5"/>
    <w:rsid w:val="00882B02"/>
    <w:rsid w:val="00882F1E"/>
    <w:rsid w:val="00891980"/>
    <w:rsid w:val="00893662"/>
    <w:rsid w:val="008A1410"/>
    <w:rsid w:val="008A3764"/>
    <w:rsid w:val="008A3FC6"/>
    <w:rsid w:val="008A5E30"/>
    <w:rsid w:val="008B600C"/>
    <w:rsid w:val="008B7517"/>
    <w:rsid w:val="008C13CB"/>
    <w:rsid w:val="008C74F7"/>
    <w:rsid w:val="008C7560"/>
    <w:rsid w:val="008C7C09"/>
    <w:rsid w:val="008D7DFC"/>
    <w:rsid w:val="008E084D"/>
    <w:rsid w:val="008E0E9F"/>
    <w:rsid w:val="008F0A08"/>
    <w:rsid w:val="008F432F"/>
    <w:rsid w:val="008F4499"/>
    <w:rsid w:val="008F53E8"/>
    <w:rsid w:val="009004AA"/>
    <w:rsid w:val="00902784"/>
    <w:rsid w:val="00904C12"/>
    <w:rsid w:val="009077CE"/>
    <w:rsid w:val="00907C55"/>
    <w:rsid w:val="00911059"/>
    <w:rsid w:val="00911959"/>
    <w:rsid w:val="00913DDE"/>
    <w:rsid w:val="00920F80"/>
    <w:rsid w:val="009212B3"/>
    <w:rsid w:val="00921C3A"/>
    <w:rsid w:val="00922F1C"/>
    <w:rsid w:val="009401BA"/>
    <w:rsid w:val="00945BA6"/>
    <w:rsid w:val="00946061"/>
    <w:rsid w:val="0094642B"/>
    <w:rsid w:val="00946E7E"/>
    <w:rsid w:val="00953173"/>
    <w:rsid w:val="009629EC"/>
    <w:rsid w:val="00964BEF"/>
    <w:rsid w:val="00967443"/>
    <w:rsid w:val="009705E2"/>
    <w:rsid w:val="00972361"/>
    <w:rsid w:val="009763E6"/>
    <w:rsid w:val="009766FE"/>
    <w:rsid w:val="00982870"/>
    <w:rsid w:val="009834D3"/>
    <w:rsid w:val="009909C5"/>
    <w:rsid w:val="00990E72"/>
    <w:rsid w:val="00994194"/>
    <w:rsid w:val="00995EE0"/>
    <w:rsid w:val="009A0369"/>
    <w:rsid w:val="009A3916"/>
    <w:rsid w:val="009A58BC"/>
    <w:rsid w:val="009A5A0C"/>
    <w:rsid w:val="009A645E"/>
    <w:rsid w:val="009A7CBD"/>
    <w:rsid w:val="009B557F"/>
    <w:rsid w:val="009B6E1D"/>
    <w:rsid w:val="009B7117"/>
    <w:rsid w:val="009C25C5"/>
    <w:rsid w:val="009C57D3"/>
    <w:rsid w:val="009C7059"/>
    <w:rsid w:val="009D7B9B"/>
    <w:rsid w:val="009E0740"/>
    <w:rsid w:val="009E2C13"/>
    <w:rsid w:val="009E2DC1"/>
    <w:rsid w:val="009E5BAE"/>
    <w:rsid w:val="009E699D"/>
    <w:rsid w:val="009E71B4"/>
    <w:rsid w:val="00A00B59"/>
    <w:rsid w:val="00A0133C"/>
    <w:rsid w:val="00A01571"/>
    <w:rsid w:val="00A06600"/>
    <w:rsid w:val="00A1042F"/>
    <w:rsid w:val="00A111B4"/>
    <w:rsid w:val="00A12234"/>
    <w:rsid w:val="00A14B61"/>
    <w:rsid w:val="00A1703D"/>
    <w:rsid w:val="00A21C20"/>
    <w:rsid w:val="00A2276E"/>
    <w:rsid w:val="00A247E0"/>
    <w:rsid w:val="00A24FDC"/>
    <w:rsid w:val="00A30C5C"/>
    <w:rsid w:val="00A349FF"/>
    <w:rsid w:val="00A34AAF"/>
    <w:rsid w:val="00A45197"/>
    <w:rsid w:val="00A45C35"/>
    <w:rsid w:val="00A47B90"/>
    <w:rsid w:val="00A52801"/>
    <w:rsid w:val="00A5294E"/>
    <w:rsid w:val="00A5567B"/>
    <w:rsid w:val="00A57B1B"/>
    <w:rsid w:val="00A6208A"/>
    <w:rsid w:val="00A649D1"/>
    <w:rsid w:val="00A6602C"/>
    <w:rsid w:val="00A670C7"/>
    <w:rsid w:val="00A727ED"/>
    <w:rsid w:val="00A82E2E"/>
    <w:rsid w:val="00A85DF1"/>
    <w:rsid w:val="00A86A9C"/>
    <w:rsid w:val="00A876C1"/>
    <w:rsid w:val="00AA337B"/>
    <w:rsid w:val="00AA5FE7"/>
    <w:rsid w:val="00AB0C98"/>
    <w:rsid w:val="00AB144C"/>
    <w:rsid w:val="00AC2175"/>
    <w:rsid w:val="00AC2881"/>
    <w:rsid w:val="00AC679B"/>
    <w:rsid w:val="00AC7340"/>
    <w:rsid w:val="00AD49CA"/>
    <w:rsid w:val="00AD5CCE"/>
    <w:rsid w:val="00AE1276"/>
    <w:rsid w:val="00AE5F8A"/>
    <w:rsid w:val="00AF4DD2"/>
    <w:rsid w:val="00AF64B2"/>
    <w:rsid w:val="00B0012B"/>
    <w:rsid w:val="00B01562"/>
    <w:rsid w:val="00B01C11"/>
    <w:rsid w:val="00B0239B"/>
    <w:rsid w:val="00B1039B"/>
    <w:rsid w:val="00B117A7"/>
    <w:rsid w:val="00B21E13"/>
    <w:rsid w:val="00B2217C"/>
    <w:rsid w:val="00B23743"/>
    <w:rsid w:val="00B2423F"/>
    <w:rsid w:val="00B25FE7"/>
    <w:rsid w:val="00B27237"/>
    <w:rsid w:val="00B27EA4"/>
    <w:rsid w:val="00B324B1"/>
    <w:rsid w:val="00B32F84"/>
    <w:rsid w:val="00B33E75"/>
    <w:rsid w:val="00B33F4A"/>
    <w:rsid w:val="00B35AA2"/>
    <w:rsid w:val="00B37EA0"/>
    <w:rsid w:val="00B41356"/>
    <w:rsid w:val="00B424F2"/>
    <w:rsid w:val="00B43182"/>
    <w:rsid w:val="00B51FEB"/>
    <w:rsid w:val="00B525D0"/>
    <w:rsid w:val="00B54A4F"/>
    <w:rsid w:val="00B56B2A"/>
    <w:rsid w:val="00B57557"/>
    <w:rsid w:val="00B60766"/>
    <w:rsid w:val="00B660C3"/>
    <w:rsid w:val="00B660E6"/>
    <w:rsid w:val="00B662D4"/>
    <w:rsid w:val="00B7016D"/>
    <w:rsid w:val="00B73478"/>
    <w:rsid w:val="00B758F3"/>
    <w:rsid w:val="00B76BB2"/>
    <w:rsid w:val="00B77212"/>
    <w:rsid w:val="00B83BF1"/>
    <w:rsid w:val="00B903CC"/>
    <w:rsid w:val="00B97CE4"/>
    <w:rsid w:val="00BA48D6"/>
    <w:rsid w:val="00BA7150"/>
    <w:rsid w:val="00BB575D"/>
    <w:rsid w:val="00BC0DB1"/>
    <w:rsid w:val="00BC329E"/>
    <w:rsid w:val="00BC5731"/>
    <w:rsid w:val="00BC5CA7"/>
    <w:rsid w:val="00BD2014"/>
    <w:rsid w:val="00BD4A61"/>
    <w:rsid w:val="00BD4D88"/>
    <w:rsid w:val="00BD5FC3"/>
    <w:rsid w:val="00BE008E"/>
    <w:rsid w:val="00BE2E5E"/>
    <w:rsid w:val="00BE530F"/>
    <w:rsid w:val="00BE7A04"/>
    <w:rsid w:val="00BF138B"/>
    <w:rsid w:val="00BF4C7B"/>
    <w:rsid w:val="00BF6746"/>
    <w:rsid w:val="00C0102C"/>
    <w:rsid w:val="00C04CED"/>
    <w:rsid w:val="00C04F27"/>
    <w:rsid w:val="00C055CE"/>
    <w:rsid w:val="00C10E27"/>
    <w:rsid w:val="00C1272F"/>
    <w:rsid w:val="00C15563"/>
    <w:rsid w:val="00C16C9C"/>
    <w:rsid w:val="00C204C0"/>
    <w:rsid w:val="00C21EA9"/>
    <w:rsid w:val="00C21F97"/>
    <w:rsid w:val="00C261E8"/>
    <w:rsid w:val="00C31362"/>
    <w:rsid w:val="00C314AD"/>
    <w:rsid w:val="00C34F64"/>
    <w:rsid w:val="00C35B1F"/>
    <w:rsid w:val="00C368A5"/>
    <w:rsid w:val="00C378A6"/>
    <w:rsid w:val="00C4788D"/>
    <w:rsid w:val="00C504C1"/>
    <w:rsid w:val="00C513EC"/>
    <w:rsid w:val="00C544A3"/>
    <w:rsid w:val="00C60F0B"/>
    <w:rsid w:val="00C62AFE"/>
    <w:rsid w:val="00C63274"/>
    <w:rsid w:val="00C633D3"/>
    <w:rsid w:val="00C63FC1"/>
    <w:rsid w:val="00C65AC1"/>
    <w:rsid w:val="00C70048"/>
    <w:rsid w:val="00C71177"/>
    <w:rsid w:val="00C7405F"/>
    <w:rsid w:val="00C752E8"/>
    <w:rsid w:val="00C764FA"/>
    <w:rsid w:val="00C768AB"/>
    <w:rsid w:val="00C773CA"/>
    <w:rsid w:val="00C77998"/>
    <w:rsid w:val="00C80E34"/>
    <w:rsid w:val="00C82062"/>
    <w:rsid w:val="00C8260D"/>
    <w:rsid w:val="00C827BF"/>
    <w:rsid w:val="00C8424E"/>
    <w:rsid w:val="00C85703"/>
    <w:rsid w:val="00C91365"/>
    <w:rsid w:val="00C916E1"/>
    <w:rsid w:val="00C932E2"/>
    <w:rsid w:val="00C94D6D"/>
    <w:rsid w:val="00C97012"/>
    <w:rsid w:val="00C975E7"/>
    <w:rsid w:val="00C97F21"/>
    <w:rsid w:val="00CA07B4"/>
    <w:rsid w:val="00CB1579"/>
    <w:rsid w:val="00CB46A1"/>
    <w:rsid w:val="00CB56C2"/>
    <w:rsid w:val="00CB7384"/>
    <w:rsid w:val="00CC0104"/>
    <w:rsid w:val="00CD209C"/>
    <w:rsid w:val="00CE1796"/>
    <w:rsid w:val="00CE2E14"/>
    <w:rsid w:val="00CE3BC7"/>
    <w:rsid w:val="00CE48C6"/>
    <w:rsid w:val="00CF0C61"/>
    <w:rsid w:val="00CF5320"/>
    <w:rsid w:val="00D00F47"/>
    <w:rsid w:val="00D02FB1"/>
    <w:rsid w:val="00D04FC7"/>
    <w:rsid w:val="00D07F55"/>
    <w:rsid w:val="00D243B8"/>
    <w:rsid w:val="00D2500A"/>
    <w:rsid w:val="00D30039"/>
    <w:rsid w:val="00D313A1"/>
    <w:rsid w:val="00D41106"/>
    <w:rsid w:val="00D5103D"/>
    <w:rsid w:val="00D52511"/>
    <w:rsid w:val="00D52782"/>
    <w:rsid w:val="00D6069C"/>
    <w:rsid w:val="00D60851"/>
    <w:rsid w:val="00D61350"/>
    <w:rsid w:val="00D615DB"/>
    <w:rsid w:val="00D64A09"/>
    <w:rsid w:val="00D6513F"/>
    <w:rsid w:val="00D7200F"/>
    <w:rsid w:val="00D73BF4"/>
    <w:rsid w:val="00D807F5"/>
    <w:rsid w:val="00D821D2"/>
    <w:rsid w:val="00D833ED"/>
    <w:rsid w:val="00D83918"/>
    <w:rsid w:val="00D85122"/>
    <w:rsid w:val="00D8540E"/>
    <w:rsid w:val="00D86316"/>
    <w:rsid w:val="00D91C08"/>
    <w:rsid w:val="00D930D6"/>
    <w:rsid w:val="00D95B8B"/>
    <w:rsid w:val="00D97C82"/>
    <w:rsid w:val="00D97CFE"/>
    <w:rsid w:val="00DA7296"/>
    <w:rsid w:val="00DA7ED7"/>
    <w:rsid w:val="00DB568D"/>
    <w:rsid w:val="00DB58E7"/>
    <w:rsid w:val="00DB7691"/>
    <w:rsid w:val="00DC035A"/>
    <w:rsid w:val="00DC09EA"/>
    <w:rsid w:val="00DC40F9"/>
    <w:rsid w:val="00DC621E"/>
    <w:rsid w:val="00DC656B"/>
    <w:rsid w:val="00DC68A0"/>
    <w:rsid w:val="00DD3F96"/>
    <w:rsid w:val="00DD72F1"/>
    <w:rsid w:val="00DE07FD"/>
    <w:rsid w:val="00DE64A1"/>
    <w:rsid w:val="00DE76CF"/>
    <w:rsid w:val="00DF2FC5"/>
    <w:rsid w:val="00DF7168"/>
    <w:rsid w:val="00E00D8E"/>
    <w:rsid w:val="00E04A7D"/>
    <w:rsid w:val="00E054AF"/>
    <w:rsid w:val="00E06161"/>
    <w:rsid w:val="00E10253"/>
    <w:rsid w:val="00E10FDB"/>
    <w:rsid w:val="00E15386"/>
    <w:rsid w:val="00E17591"/>
    <w:rsid w:val="00E20892"/>
    <w:rsid w:val="00E25E4A"/>
    <w:rsid w:val="00E26FD9"/>
    <w:rsid w:val="00E30011"/>
    <w:rsid w:val="00E30130"/>
    <w:rsid w:val="00E31158"/>
    <w:rsid w:val="00E32DD1"/>
    <w:rsid w:val="00E33B37"/>
    <w:rsid w:val="00E4332A"/>
    <w:rsid w:val="00E50492"/>
    <w:rsid w:val="00E51799"/>
    <w:rsid w:val="00E53F09"/>
    <w:rsid w:val="00E557CB"/>
    <w:rsid w:val="00E618AA"/>
    <w:rsid w:val="00E62BE6"/>
    <w:rsid w:val="00E63479"/>
    <w:rsid w:val="00E67365"/>
    <w:rsid w:val="00E706D4"/>
    <w:rsid w:val="00E708A9"/>
    <w:rsid w:val="00E70F2D"/>
    <w:rsid w:val="00E72F49"/>
    <w:rsid w:val="00E73BD5"/>
    <w:rsid w:val="00E80AB8"/>
    <w:rsid w:val="00E80CF1"/>
    <w:rsid w:val="00E8431C"/>
    <w:rsid w:val="00E86E3A"/>
    <w:rsid w:val="00E93EE2"/>
    <w:rsid w:val="00E96ACB"/>
    <w:rsid w:val="00E977A8"/>
    <w:rsid w:val="00EA108C"/>
    <w:rsid w:val="00EA1EF9"/>
    <w:rsid w:val="00EA2EC8"/>
    <w:rsid w:val="00EA3D40"/>
    <w:rsid w:val="00EB42C4"/>
    <w:rsid w:val="00EB6E8F"/>
    <w:rsid w:val="00EC0571"/>
    <w:rsid w:val="00EC45B5"/>
    <w:rsid w:val="00ED1C3B"/>
    <w:rsid w:val="00ED3C2E"/>
    <w:rsid w:val="00ED4509"/>
    <w:rsid w:val="00ED794A"/>
    <w:rsid w:val="00EE0971"/>
    <w:rsid w:val="00EE2385"/>
    <w:rsid w:val="00EE5D76"/>
    <w:rsid w:val="00EE7497"/>
    <w:rsid w:val="00EF0CB9"/>
    <w:rsid w:val="00EF1282"/>
    <w:rsid w:val="00EF132F"/>
    <w:rsid w:val="00EF451A"/>
    <w:rsid w:val="00EF4A25"/>
    <w:rsid w:val="00EF63F1"/>
    <w:rsid w:val="00F00D4D"/>
    <w:rsid w:val="00F02F7E"/>
    <w:rsid w:val="00F124B1"/>
    <w:rsid w:val="00F14E55"/>
    <w:rsid w:val="00F1745D"/>
    <w:rsid w:val="00F24052"/>
    <w:rsid w:val="00F2748A"/>
    <w:rsid w:val="00F3048E"/>
    <w:rsid w:val="00F3249A"/>
    <w:rsid w:val="00F35A50"/>
    <w:rsid w:val="00F4051E"/>
    <w:rsid w:val="00F45DF4"/>
    <w:rsid w:val="00F47E56"/>
    <w:rsid w:val="00F503B8"/>
    <w:rsid w:val="00F527F2"/>
    <w:rsid w:val="00F53B60"/>
    <w:rsid w:val="00F642B8"/>
    <w:rsid w:val="00F70128"/>
    <w:rsid w:val="00F73646"/>
    <w:rsid w:val="00F74A75"/>
    <w:rsid w:val="00F93EEA"/>
    <w:rsid w:val="00F94C64"/>
    <w:rsid w:val="00FA13DC"/>
    <w:rsid w:val="00FA3A40"/>
    <w:rsid w:val="00FB46AD"/>
    <w:rsid w:val="00FB5CC6"/>
    <w:rsid w:val="00FC2557"/>
    <w:rsid w:val="00FC5EF7"/>
    <w:rsid w:val="00FC6452"/>
    <w:rsid w:val="00FC7469"/>
    <w:rsid w:val="00FD0953"/>
    <w:rsid w:val="00FD0B28"/>
    <w:rsid w:val="00FD10B7"/>
    <w:rsid w:val="00FD747A"/>
    <w:rsid w:val="00FE41A5"/>
    <w:rsid w:val="3AD539A5"/>
    <w:rsid w:val="4CA1B15D"/>
    <w:rsid w:val="710C740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5C8F61"/>
  <w15:docId w15:val="{A570DD5A-65C6-4290-86F8-6F7A54E0A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53826"/>
    <w:rPr>
      <w:rFonts w:eastAsia="Arial" w:cs="Arial"/>
      <w:color w:val="000000"/>
      <w:sz w:val="20"/>
    </w:rPr>
  </w:style>
  <w:style w:type="paragraph" w:styleId="Kop1">
    <w:name w:val="heading 1"/>
    <w:next w:val="Standaard"/>
    <w:link w:val="Kop1Char"/>
    <w:uiPriority w:val="9"/>
    <w:unhideWhenUsed/>
    <w:qFormat/>
    <w:rsid w:val="00842611"/>
    <w:pPr>
      <w:keepNext/>
      <w:keepLines/>
      <w:numPr>
        <w:numId w:val="4"/>
      </w:numPr>
      <w:spacing w:before="240" w:line="264" w:lineRule="auto"/>
      <w:ind w:left="431" w:hanging="431"/>
      <w:outlineLvl w:val="0"/>
    </w:pPr>
    <w:rPr>
      <w:rFonts w:ascii="Arial Narrow" w:eastAsia="Arial" w:hAnsi="Arial Narrow" w:cs="Arial"/>
      <w:b/>
      <w:caps/>
      <w:color w:val="000000"/>
      <w:sz w:val="28"/>
    </w:rPr>
  </w:style>
  <w:style w:type="paragraph" w:styleId="Kop2">
    <w:name w:val="heading 2"/>
    <w:next w:val="Standaard"/>
    <w:link w:val="Kop2Char"/>
    <w:uiPriority w:val="9"/>
    <w:unhideWhenUsed/>
    <w:qFormat/>
    <w:rsid w:val="00254AF4"/>
    <w:pPr>
      <w:keepNext/>
      <w:keepLines/>
      <w:numPr>
        <w:ilvl w:val="1"/>
        <w:numId w:val="4"/>
      </w:numPr>
      <w:spacing w:after="76"/>
      <w:outlineLvl w:val="1"/>
    </w:pPr>
    <w:rPr>
      <w:rFonts w:ascii="Arial" w:eastAsia="Arial" w:hAnsi="Arial" w:cs="Arial"/>
      <w:b/>
      <w:color w:val="E50056" w:themeColor="text2"/>
      <w:sz w:val="24"/>
    </w:rPr>
  </w:style>
  <w:style w:type="paragraph" w:styleId="Kop3">
    <w:name w:val="heading 3"/>
    <w:next w:val="Standaard"/>
    <w:link w:val="Kop3Char"/>
    <w:uiPriority w:val="9"/>
    <w:unhideWhenUsed/>
    <w:qFormat/>
    <w:rsid w:val="00753826"/>
    <w:pPr>
      <w:keepNext/>
      <w:keepLines/>
      <w:numPr>
        <w:ilvl w:val="2"/>
        <w:numId w:val="4"/>
      </w:numPr>
      <w:spacing w:after="98"/>
      <w:outlineLvl w:val="2"/>
    </w:pPr>
    <w:rPr>
      <w:rFonts w:ascii="Arial" w:eastAsia="Arial" w:hAnsi="Arial" w:cs="Arial"/>
      <w:b/>
      <w:color w:val="000000"/>
    </w:rPr>
  </w:style>
  <w:style w:type="paragraph" w:styleId="Kop4">
    <w:name w:val="heading 4"/>
    <w:basedOn w:val="Standaard"/>
    <w:next w:val="Standaard"/>
    <w:link w:val="Kop4Char"/>
    <w:uiPriority w:val="9"/>
    <w:unhideWhenUsed/>
    <w:qFormat/>
    <w:rsid w:val="003E475C"/>
    <w:pPr>
      <w:keepNext/>
      <w:keepLines/>
      <w:outlineLvl w:val="3"/>
    </w:pPr>
    <w:rPr>
      <w:u w:val="single"/>
    </w:rPr>
  </w:style>
  <w:style w:type="paragraph" w:styleId="Kop5">
    <w:name w:val="heading 5"/>
    <w:basedOn w:val="Standaard"/>
    <w:next w:val="Standaard"/>
    <w:link w:val="Kop5Char"/>
    <w:uiPriority w:val="9"/>
    <w:semiHidden/>
    <w:unhideWhenUsed/>
    <w:qFormat/>
    <w:rsid w:val="00254AF4"/>
    <w:pPr>
      <w:keepNext/>
      <w:keepLines/>
      <w:numPr>
        <w:ilvl w:val="4"/>
        <w:numId w:val="4"/>
      </w:numPr>
      <w:spacing w:before="40"/>
      <w:outlineLvl w:val="4"/>
    </w:pPr>
    <w:rPr>
      <w:rFonts w:asciiTheme="majorHAnsi" w:eastAsiaTheme="majorEastAsia" w:hAnsiTheme="majorHAnsi" w:cstheme="majorBidi"/>
      <w:color w:val="000000" w:themeColor="accent1" w:themeShade="BF"/>
    </w:rPr>
  </w:style>
  <w:style w:type="paragraph" w:styleId="Kop6">
    <w:name w:val="heading 6"/>
    <w:basedOn w:val="Standaard"/>
    <w:next w:val="Standaard"/>
    <w:link w:val="Kop6Char"/>
    <w:uiPriority w:val="9"/>
    <w:semiHidden/>
    <w:unhideWhenUsed/>
    <w:qFormat/>
    <w:rsid w:val="00254AF4"/>
    <w:pPr>
      <w:keepNext/>
      <w:keepLines/>
      <w:numPr>
        <w:ilvl w:val="5"/>
        <w:numId w:val="4"/>
      </w:numPr>
      <w:spacing w:before="40"/>
      <w:outlineLvl w:val="5"/>
    </w:pPr>
    <w:rPr>
      <w:rFonts w:asciiTheme="majorHAnsi" w:eastAsiaTheme="majorEastAsia" w:hAnsiTheme="majorHAnsi" w:cstheme="majorBidi"/>
      <w:color w:val="000000" w:themeColor="accent1" w:themeShade="7F"/>
    </w:rPr>
  </w:style>
  <w:style w:type="paragraph" w:styleId="Kop7">
    <w:name w:val="heading 7"/>
    <w:basedOn w:val="Standaard"/>
    <w:next w:val="Standaard"/>
    <w:link w:val="Kop7Char"/>
    <w:uiPriority w:val="9"/>
    <w:semiHidden/>
    <w:unhideWhenUsed/>
    <w:qFormat/>
    <w:rsid w:val="00254AF4"/>
    <w:pPr>
      <w:keepNext/>
      <w:keepLines/>
      <w:numPr>
        <w:ilvl w:val="6"/>
        <w:numId w:val="4"/>
      </w:numPr>
      <w:spacing w:before="40"/>
      <w:outlineLvl w:val="6"/>
    </w:pPr>
    <w:rPr>
      <w:rFonts w:asciiTheme="majorHAnsi" w:eastAsiaTheme="majorEastAsia" w:hAnsiTheme="majorHAnsi" w:cstheme="majorBidi"/>
      <w:i/>
      <w:iCs/>
      <w:color w:val="000000" w:themeColor="accent1" w:themeShade="7F"/>
    </w:rPr>
  </w:style>
  <w:style w:type="paragraph" w:styleId="Kop8">
    <w:name w:val="heading 8"/>
    <w:basedOn w:val="Standaard"/>
    <w:next w:val="Standaard"/>
    <w:link w:val="Kop8Char"/>
    <w:uiPriority w:val="9"/>
    <w:semiHidden/>
    <w:unhideWhenUsed/>
    <w:qFormat/>
    <w:rsid w:val="00254AF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254AF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link w:val="Kop2"/>
    <w:uiPriority w:val="9"/>
    <w:rsid w:val="00254AF4"/>
    <w:rPr>
      <w:rFonts w:ascii="Arial" w:eastAsia="Arial" w:hAnsi="Arial" w:cs="Arial"/>
      <w:b/>
      <w:color w:val="E50056" w:themeColor="text2"/>
      <w:sz w:val="24"/>
    </w:rPr>
  </w:style>
  <w:style w:type="character" w:customStyle="1" w:styleId="Kop1Char">
    <w:name w:val="Kop 1 Char"/>
    <w:link w:val="Kop1"/>
    <w:uiPriority w:val="9"/>
    <w:rsid w:val="00842611"/>
    <w:rPr>
      <w:rFonts w:ascii="Arial Narrow" w:eastAsia="Arial" w:hAnsi="Arial Narrow" w:cs="Arial"/>
      <w:b/>
      <w:caps/>
      <w:color w:val="000000"/>
      <w:sz w:val="28"/>
    </w:rPr>
  </w:style>
  <w:style w:type="character" w:customStyle="1" w:styleId="Kop3Char">
    <w:name w:val="Kop 3 Char"/>
    <w:link w:val="Kop3"/>
    <w:uiPriority w:val="9"/>
    <w:rsid w:val="00753826"/>
    <w:rPr>
      <w:rFonts w:ascii="Arial" w:eastAsia="Arial" w:hAnsi="Arial" w:cs="Arial"/>
      <w:b/>
      <w:color w:val="000000"/>
    </w:rPr>
  </w:style>
  <w:style w:type="table" w:customStyle="1" w:styleId="TableGrid">
    <w:name w:val="TableGrid"/>
    <w:pPr>
      <w:spacing w:line="240" w:lineRule="auto"/>
    </w:pPr>
    <w:tblPr>
      <w:tblCellMar>
        <w:top w:w="0" w:type="dxa"/>
        <w:left w:w="0" w:type="dxa"/>
        <w:bottom w:w="0" w:type="dxa"/>
        <w:right w:w="0" w:type="dxa"/>
      </w:tblCellMar>
    </w:tblPr>
  </w:style>
  <w:style w:type="table" w:styleId="Tabelraster">
    <w:name w:val="Table Grid"/>
    <w:basedOn w:val="Standaardtabel"/>
    <w:rsid w:val="0020758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link w:val="LijstalineaChar"/>
    <w:uiPriority w:val="34"/>
    <w:qFormat/>
    <w:rsid w:val="003133C9"/>
    <w:pPr>
      <w:ind w:left="720"/>
      <w:contextualSpacing/>
    </w:pPr>
  </w:style>
  <w:style w:type="paragraph" w:styleId="Ballontekst">
    <w:name w:val="Balloon Text"/>
    <w:basedOn w:val="Standaard"/>
    <w:link w:val="BallontekstChar"/>
    <w:uiPriority w:val="99"/>
    <w:semiHidden/>
    <w:unhideWhenUsed/>
    <w:rsid w:val="004870F8"/>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870F8"/>
    <w:rPr>
      <w:rFonts w:ascii="Segoe UI" w:eastAsia="Arial" w:hAnsi="Segoe UI" w:cs="Segoe UI"/>
      <w:color w:val="000000"/>
      <w:sz w:val="18"/>
      <w:szCs w:val="18"/>
    </w:rPr>
  </w:style>
  <w:style w:type="character" w:styleId="Verwijzingopmerking">
    <w:name w:val="annotation reference"/>
    <w:basedOn w:val="Standaardalinea-lettertype"/>
    <w:uiPriority w:val="99"/>
    <w:semiHidden/>
    <w:unhideWhenUsed/>
    <w:rsid w:val="006734C3"/>
    <w:rPr>
      <w:sz w:val="16"/>
      <w:szCs w:val="16"/>
    </w:rPr>
  </w:style>
  <w:style w:type="paragraph" w:styleId="Tekstopmerking">
    <w:name w:val="annotation text"/>
    <w:basedOn w:val="Standaard"/>
    <w:link w:val="TekstopmerkingChar"/>
    <w:uiPriority w:val="99"/>
    <w:semiHidden/>
    <w:unhideWhenUsed/>
    <w:rsid w:val="006734C3"/>
    <w:pPr>
      <w:spacing w:line="240" w:lineRule="auto"/>
    </w:pPr>
    <w:rPr>
      <w:szCs w:val="20"/>
    </w:rPr>
  </w:style>
  <w:style w:type="character" w:customStyle="1" w:styleId="TekstopmerkingChar">
    <w:name w:val="Tekst opmerking Char"/>
    <w:basedOn w:val="Standaardalinea-lettertype"/>
    <w:link w:val="Tekstopmerking"/>
    <w:uiPriority w:val="99"/>
    <w:semiHidden/>
    <w:rsid w:val="006734C3"/>
    <w:rPr>
      <w:rFonts w:ascii="Arial" w:eastAsia="Arial" w:hAnsi="Arial" w:cs="Arial"/>
      <w:color w:val="000000"/>
      <w:sz w:val="20"/>
      <w:szCs w:val="20"/>
    </w:rPr>
  </w:style>
  <w:style w:type="paragraph" w:styleId="Onderwerpvanopmerking">
    <w:name w:val="annotation subject"/>
    <w:basedOn w:val="Tekstopmerking"/>
    <w:next w:val="Tekstopmerking"/>
    <w:link w:val="OnderwerpvanopmerkingChar"/>
    <w:uiPriority w:val="99"/>
    <w:semiHidden/>
    <w:unhideWhenUsed/>
    <w:rsid w:val="006734C3"/>
    <w:rPr>
      <w:b/>
      <w:bCs/>
    </w:rPr>
  </w:style>
  <w:style w:type="character" w:customStyle="1" w:styleId="OnderwerpvanopmerkingChar">
    <w:name w:val="Onderwerp van opmerking Char"/>
    <w:basedOn w:val="TekstopmerkingChar"/>
    <w:link w:val="Onderwerpvanopmerking"/>
    <w:uiPriority w:val="99"/>
    <w:semiHidden/>
    <w:rsid w:val="006734C3"/>
    <w:rPr>
      <w:rFonts w:ascii="Arial" w:eastAsia="Arial" w:hAnsi="Arial" w:cs="Arial"/>
      <w:b/>
      <w:bCs/>
      <w:color w:val="000000"/>
      <w:sz w:val="20"/>
      <w:szCs w:val="20"/>
    </w:rPr>
  </w:style>
  <w:style w:type="character" w:styleId="Hyperlink">
    <w:name w:val="Hyperlink"/>
    <w:basedOn w:val="Standaardalinea-lettertype"/>
    <w:uiPriority w:val="99"/>
    <w:unhideWhenUsed/>
    <w:rsid w:val="00004A9E"/>
    <w:rPr>
      <w:color w:val="000000" w:themeColor="hyperlink"/>
      <w:u w:val="single"/>
    </w:rPr>
  </w:style>
  <w:style w:type="paragraph" w:styleId="Normaalweb">
    <w:name w:val="Normal (Web)"/>
    <w:basedOn w:val="Standaard"/>
    <w:uiPriority w:val="99"/>
    <w:unhideWhenUsed/>
    <w:rsid w:val="004569F0"/>
    <w:pPr>
      <w:spacing w:line="240" w:lineRule="auto"/>
    </w:pPr>
    <w:rPr>
      <w:rFonts w:ascii="Times New Roman" w:eastAsiaTheme="minorHAnsi" w:hAnsi="Times New Roman" w:cs="Times New Roman"/>
      <w:color w:val="auto"/>
      <w:sz w:val="24"/>
      <w:szCs w:val="24"/>
    </w:rPr>
  </w:style>
  <w:style w:type="paragraph" w:styleId="Voetnoottekst">
    <w:name w:val="footnote text"/>
    <w:basedOn w:val="Standaard"/>
    <w:link w:val="VoetnoottekstChar"/>
    <w:uiPriority w:val="99"/>
    <w:semiHidden/>
    <w:unhideWhenUsed/>
    <w:rsid w:val="009C7059"/>
    <w:pPr>
      <w:spacing w:line="240" w:lineRule="auto"/>
    </w:pPr>
    <w:rPr>
      <w:szCs w:val="20"/>
    </w:rPr>
  </w:style>
  <w:style w:type="character" w:customStyle="1" w:styleId="VoetnoottekstChar">
    <w:name w:val="Voetnoottekst Char"/>
    <w:basedOn w:val="Standaardalinea-lettertype"/>
    <w:link w:val="Voetnoottekst"/>
    <w:uiPriority w:val="99"/>
    <w:semiHidden/>
    <w:rsid w:val="009C7059"/>
    <w:rPr>
      <w:rFonts w:ascii="Arial" w:eastAsia="Arial" w:hAnsi="Arial" w:cs="Arial"/>
      <w:color w:val="000000"/>
      <w:sz w:val="20"/>
      <w:szCs w:val="20"/>
    </w:rPr>
  </w:style>
  <w:style w:type="character" w:styleId="Voetnootmarkering">
    <w:name w:val="footnote reference"/>
    <w:basedOn w:val="Standaardalinea-lettertype"/>
    <w:uiPriority w:val="99"/>
    <w:unhideWhenUsed/>
    <w:rsid w:val="009C7059"/>
    <w:rPr>
      <w:vertAlign w:val="superscript"/>
    </w:rPr>
  </w:style>
  <w:style w:type="paragraph" w:styleId="Kopvaninhoudsopgave">
    <w:name w:val="TOC Heading"/>
    <w:basedOn w:val="Kop1"/>
    <w:next w:val="Standaard"/>
    <w:uiPriority w:val="39"/>
    <w:unhideWhenUsed/>
    <w:qFormat/>
    <w:rsid w:val="004C20F1"/>
    <w:pPr>
      <w:numPr>
        <w:numId w:val="0"/>
      </w:numPr>
      <w:outlineLvl w:val="9"/>
    </w:pPr>
    <w:rPr>
      <w:rFonts w:asciiTheme="majorHAnsi" w:eastAsia="Calibri" w:hAnsiTheme="majorHAnsi" w:cstheme="majorBidi"/>
      <w:color w:val="000000" w:themeColor="accent1" w:themeShade="BF"/>
      <w:szCs w:val="32"/>
      <w:lang w:val="en-US" w:eastAsia="en-US"/>
    </w:rPr>
  </w:style>
  <w:style w:type="paragraph" w:styleId="Inhopg2">
    <w:name w:val="toc 2"/>
    <w:basedOn w:val="Standaard"/>
    <w:next w:val="Standaard"/>
    <w:autoRedefine/>
    <w:uiPriority w:val="39"/>
    <w:unhideWhenUsed/>
    <w:rsid w:val="004C20F1"/>
    <w:pPr>
      <w:spacing w:before="120"/>
      <w:ind w:left="200"/>
    </w:pPr>
    <w:rPr>
      <w:rFonts w:cstheme="minorHAnsi"/>
      <w:i/>
      <w:iCs/>
      <w:szCs w:val="20"/>
    </w:rPr>
  </w:style>
  <w:style w:type="paragraph" w:styleId="Inhopg1">
    <w:name w:val="toc 1"/>
    <w:basedOn w:val="Standaard"/>
    <w:next w:val="Standaard"/>
    <w:autoRedefine/>
    <w:uiPriority w:val="39"/>
    <w:unhideWhenUsed/>
    <w:rsid w:val="004C20F1"/>
    <w:pPr>
      <w:spacing w:before="240" w:after="120"/>
    </w:pPr>
    <w:rPr>
      <w:rFonts w:cstheme="minorHAnsi"/>
      <w:b/>
      <w:bCs/>
      <w:szCs w:val="20"/>
    </w:rPr>
  </w:style>
  <w:style w:type="paragraph" w:styleId="Inhopg3">
    <w:name w:val="toc 3"/>
    <w:basedOn w:val="Standaard"/>
    <w:next w:val="Standaard"/>
    <w:autoRedefine/>
    <w:uiPriority w:val="39"/>
    <w:unhideWhenUsed/>
    <w:rsid w:val="004C20F1"/>
    <w:pPr>
      <w:ind w:left="400"/>
    </w:pPr>
    <w:rPr>
      <w:rFonts w:cstheme="minorHAnsi"/>
      <w:szCs w:val="20"/>
    </w:rPr>
  </w:style>
  <w:style w:type="character" w:customStyle="1" w:styleId="LijstalineaChar">
    <w:name w:val="Lijstalinea Char"/>
    <w:basedOn w:val="Standaardalinea-lettertype"/>
    <w:link w:val="Lijstalinea"/>
    <w:uiPriority w:val="34"/>
    <w:rsid w:val="00844E0A"/>
    <w:rPr>
      <w:rFonts w:ascii="Arial" w:eastAsia="Arial" w:hAnsi="Arial" w:cs="Arial"/>
      <w:color w:val="000000"/>
      <w:sz w:val="20"/>
    </w:rPr>
  </w:style>
  <w:style w:type="paragraph" w:styleId="Geenafstand">
    <w:name w:val="No Spacing"/>
    <w:uiPriority w:val="1"/>
    <w:rsid w:val="00ED3C2E"/>
    <w:pPr>
      <w:spacing w:line="240" w:lineRule="auto"/>
      <w:ind w:left="10" w:hanging="10"/>
    </w:pPr>
    <w:rPr>
      <w:rFonts w:ascii="Arial" w:eastAsia="Arial" w:hAnsi="Arial" w:cs="Arial"/>
      <w:color w:val="000000"/>
      <w:sz w:val="20"/>
    </w:rPr>
  </w:style>
  <w:style w:type="character" w:styleId="GevolgdeHyperlink">
    <w:name w:val="FollowedHyperlink"/>
    <w:basedOn w:val="Standaardalinea-lettertype"/>
    <w:uiPriority w:val="99"/>
    <w:semiHidden/>
    <w:unhideWhenUsed/>
    <w:rsid w:val="005C44BF"/>
    <w:rPr>
      <w:color w:val="000000" w:themeColor="followedHyperlink"/>
      <w:u w:val="single"/>
    </w:rPr>
  </w:style>
  <w:style w:type="paragraph" w:styleId="Voettekst">
    <w:name w:val="footer"/>
    <w:basedOn w:val="Standaard"/>
    <w:link w:val="VoettekstChar"/>
    <w:uiPriority w:val="99"/>
    <w:unhideWhenUsed/>
    <w:rsid w:val="00B25FE7"/>
    <w:pPr>
      <w:tabs>
        <w:tab w:val="right" w:pos="9185"/>
      </w:tabs>
      <w:spacing w:line="240" w:lineRule="auto"/>
    </w:pPr>
    <w:rPr>
      <w:rFonts w:eastAsiaTheme="minorEastAsia" w:cs="Times New Roman"/>
      <w:color w:val="auto"/>
      <w:sz w:val="16"/>
    </w:rPr>
  </w:style>
  <w:style w:type="character" w:customStyle="1" w:styleId="VoettekstChar">
    <w:name w:val="Voettekst Char"/>
    <w:basedOn w:val="Standaardalinea-lettertype"/>
    <w:link w:val="Voettekst"/>
    <w:uiPriority w:val="99"/>
    <w:rsid w:val="00B25FE7"/>
    <w:rPr>
      <w:rFonts w:cs="Times New Roman"/>
      <w:sz w:val="16"/>
    </w:rPr>
  </w:style>
  <w:style w:type="character" w:styleId="Nadruk">
    <w:name w:val="Emphasis"/>
    <w:basedOn w:val="Standaardalinea-lettertype"/>
    <w:uiPriority w:val="20"/>
    <w:rsid w:val="00546D19"/>
    <w:rPr>
      <w:i/>
      <w:iCs/>
    </w:rPr>
  </w:style>
  <w:style w:type="paragraph" w:styleId="Tekstzonderopmaak">
    <w:name w:val="Plain Text"/>
    <w:basedOn w:val="Standaard"/>
    <w:link w:val="TekstzonderopmaakChar"/>
    <w:uiPriority w:val="99"/>
    <w:semiHidden/>
    <w:unhideWhenUsed/>
    <w:rsid w:val="00A1042F"/>
    <w:pPr>
      <w:spacing w:line="240" w:lineRule="auto"/>
    </w:pPr>
    <w:rPr>
      <w:rFonts w:ascii="Calibri" w:eastAsia="Times New Roman" w:hAnsi="Calibri" w:cs="Times New Roman"/>
      <w:color w:val="auto"/>
      <w:sz w:val="22"/>
      <w:szCs w:val="21"/>
      <w:lang w:eastAsia="en-US"/>
    </w:rPr>
  </w:style>
  <w:style w:type="character" w:customStyle="1" w:styleId="TekstzonderopmaakChar">
    <w:name w:val="Tekst zonder opmaak Char"/>
    <w:basedOn w:val="Standaardalinea-lettertype"/>
    <w:link w:val="Tekstzonderopmaak"/>
    <w:uiPriority w:val="99"/>
    <w:semiHidden/>
    <w:rsid w:val="00A1042F"/>
    <w:rPr>
      <w:rFonts w:ascii="Calibri" w:eastAsia="Times New Roman" w:hAnsi="Calibri" w:cs="Times New Roman"/>
      <w:szCs w:val="21"/>
      <w:lang w:eastAsia="en-US"/>
    </w:rPr>
  </w:style>
  <w:style w:type="paragraph" w:customStyle="1" w:styleId="Kop1-geennr">
    <w:name w:val="Kop 1 - geen nr"/>
    <w:basedOn w:val="Standaard"/>
    <w:next w:val="Standaard"/>
    <w:uiPriority w:val="8"/>
    <w:qFormat/>
    <w:rsid w:val="00842611"/>
    <w:pPr>
      <w:spacing w:before="240" w:line="264" w:lineRule="auto"/>
    </w:pPr>
    <w:rPr>
      <w:rFonts w:ascii="Arial Narrow" w:hAnsi="Arial Narrow"/>
      <w:b/>
      <w:caps/>
      <w:sz w:val="28"/>
      <w:szCs w:val="32"/>
    </w:rPr>
  </w:style>
  <w:style w:type="character" w:customStyle="1" w:styleId="Kop4Char">
    <w:name w:val="Kop 4 Char"/>
    <w:basedOn w:val="Standaardalinea-lettertype"/>
    <w:link w:val="Kop4"/>
    <w:uiPriority w:val="9"/>
    <w:rsid w:val="003E475C"/>
    <w:rPr>
      <w:rFonts w:ascii="Arial" w:eastAsia="Arial" w:hAnsi="Arial" w:cs="Arial"/>
      <w:color w:val="000000"/>
      <w:sz w:val="20"/>
      <w:u w:val="single"/>
    </w:rPr>
  </w:style>
  <w:style w:type="character" w:customStyle="1" w:styleId="Kop5Char">
    <w:name w:val="Kop 5 Char"/>
    <w:basedOn w:val="Standaardalinea-lettertype"/>
    <w:link w:val="Kop5"/>
    <w:uiPriority w:val="9"/>
    <w:semiHidden/>
    <w:rsid w:val="00254AF4"/>
    <w:rPr>
      <w:rFonts w:asciiTheme="majorHAnsi" w:eastAsiaTheme="majorEastAsia" w:hAnsiTheme="majorHAnsi" w:cstheme="majorBidi"/>
      <w:color w:val="000000" w:themeColor="accent1" w:themeShade="BF"/>
      <w:sz w:val="20"/>
    </w:rPr>
  </w:style>
  <w:style w:type="character" w:customStyle="1" w:styleId="Kop6Char">
    <w:name w:val="Kop 6 Char"/>
    <w:basedOn w:val="Standaardalinea-lettertype"/>
    <w:link w:val="Kop6"/>
    <w:uiPriority w:val="9"/>
    <w:semiHidden/>
    <w:rsid w:val="00254AF4"/>
    <w:rPr>
      <w:rFonts w:asciiTheme="majorHAnsi" w:eastAsiaTheme="majorEastAsia" w:hAnsiTheme="majorHAnsi" w:cstheme="majorBidi"/>
      <w:color w:val="000000" w:themeColor="accent1" w:themeShade="7F"/>
      <w:sz w:val="20"/>
    </w:rPr>
  </w:style>
  <w:style w:type="character" w:customStyle="1" w:styleId="Kop7Char">
    <w:name w:val="Kop 7 Char"/>
    <w:basedOn w:val="Standaardalinea-lettertype"/>
    <w:link w:val="Kop7"/>
    <w:uiPriority w:val="9"/>
    <w:semiHidden/>
    <w:rsid w:val="00254AF4"/>
    <w:rPr>
      <w:rFonts w:asciiTheme="majorHAnsi" w:eastAsiaTheme="majorEastAsia" w:hAnsiTheme="majorHAnsi" w:cstheme="majorBidi"/>
      <w:i/>
      <w:iCs/>
      <w:color w:val="000000" w:themeColor="accent1" w:themeShade="7F"/>
      <w:sz w:val="20"/>
    </w:rPr>
  </w:style>
  <w:style w:type="character" w:customStyle="1" w:styleId="Kop8Char">
    <w:name w:val="Kop 8 Char"/>
    <w:basedOn w:val="Standaardalinea-lettertype"/>
    <w:link w:val="Kop8"/>
    <w:uiPriority w:val="9"/>
    <w:semiHidden/>
    <w:rsid w:val="00254AF4"/>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54AF4"/>
    <w:rPr>
      <w:rFonts w:asciiTheme="majorHAnsi" w:eastAsiaTheme="majorEastAsia" w:hAnsiTheme="majorHAnsi" w:cstheme="majorBidi"/>
      <w:i/>
      <w:iCs/>
      <w:color w:val="272727" w:themeColor="text1" w:themeTint="D8"/>
      <w:sz w:val="21"/>
      <w:szCs w:val="21"/>
    </w:rPr>
  </w:style>
  <w:style w:type="table" w:customStyle="1" w:styleId="MijnTabel">
    <w:name w:val="Mijn Tabel"/>
    <w:basedOn w:val="Standaardtabel"/>
    <w:uiPriority w:val="99"/>
    <w:rsid w:val="0032742D"/>
    <w:pPr>
      <w:spacing w:line="270" w:lineRule="atLeast"/>
    </w:pPr>
    <w:rPr>
      <w:rFonts w:eastAsiaTheme="minorHAnsi"/>
      <w:sz w:val="20"/>
      <w:szCs w:val="20"/>
      <w:lang w:eastAsia="en-US"/>
    </w:rPr>
    <w:tblPr>
      <w:tblStyleRowBandSize w:val="1"/>
      <w:tblBorders>
        <w:insideH w:val="single" w:sz="4" w:space="0" w:color="auto"/>
        <w:insideV w:val="single" w:sz="4" w:space="0" w:color="auto"/>
      </w:tblBorders>
      <w:tblCellMar>
        <w:top w:w="28" w:type="dxa"/>
        <w:bottom w:w="28" w:type="dxa"/>
      </w:tblCellMar>
    </w:tblPr>
    <w:tblStylePr w:type="firstRow">
      <w:rPr>
        <w:b/>
      </w:rPr>
      <w:tblPr/>
      <w:tcPr>
        <w:shd w:val="clear" w:color="auto" w:fill="000000" w:themeFill="text1"/>
      </w:tcPr>
    </w:tblStylePr>
    <w:tblStylePr w:type="band1Horz">
      <w:tblPr/>
      <w:tcPr>
        <w:shd w:val="clear" w:color="auto" w:fill="E3E3E3" w:themeFill="accent5"/>
      </w:tcPr>
    </w:tblStylePr>
  </w:style>
  <w:style w:type="paragraph" w:styleId="Titel">
    <w:name w:val="Title"/>
    <w:basedOn w:val="Standaard"/>
    <w:link w:val="TitelChar"/>
    <w:uiPriority w:val="10"/>
    <w:qFormat/>
    <w:rsid w:val="00753826"/>
    <w:pPr>
      <w:spacing w:line="264" w:lineRule="auto"/>
    </w:pPr>
    <w:rPr>
      <w:rFonts w:ascii="Arial Narrow" w:hAnsi="Arial Narrow"/>
      <w:b/>
      <w:caps/>
      <w:sz w:val="48"/>
      <w:szCs w:val="40"/>
    </w:rPr>
  </w:style>
  <w:style w:type="character" w:customStyle="1" w:styleId="TitelChar">
    <w:name w:val="Titel Char"/>
    <w:basedOn w:val="Standaardalinea-lettertype"/>
    <w:link w:val="Titel"/>
    <w:uiPriority w:val="10"/>
    <w:rsid w:val="00753826"/>
    <w:rPr>
      <w:rFonts w:ascii="Arial Narrow" w:eastAsia="Arial" w:hAnsi="Arial Narrow" w:cs="Arial"/>
      <w:b/>
      <w:caps/>
      <w:color w:val="000000"/>
      <w:sz w:val="48"/>
      <w:szCs w:val="40"/>
    </w:rPr>
  </w:style>
  <w:style w:type="paragraph" w:customStyle="1" w:styleId="Bijlage">
    <w:name w:val="Bijlage"/>
    <w:basedOn w:val="Standaard"/>
    <w:next w:val="Standaard"/>
    <w:uiPriority w:val="10"/>
    <w:qFormat/>
    <w:rsid w:val="004C20F1"/>
    <w:pPr>
      <w:numPr>
        <w:numId w:val="15"/>
      </w:numPr>
      <w:spacing w:before="240" w:line="264" w:lineRule="auto"/>
    </w:pPr>
    <w:rPr>
      <w:rFonts w:asciiTheme="majorHAnsi" w:hAnsiTheme="majorHAnsi"/>
      <w:b/>
      <w:caps/>
      <w:color w:val="auto"/>
      <w:sz w:val="32"/>
    </w:rPr>
  </w:style>
  <w:style w:type="paragraph" w:styleId="Ondertitel">
    <w:name w:val="Subtitle"/>
    <w:basedOn w:val="Standaard"/>
    <w:link w:val="OndertitelChar"/>
    <w:uiPriority w:val="11"/>
    <w:qFormat/>
    <w:rsid w:val="00753826"/>
    <w:pPr>
      <w:spacing w:line="264" w:lineRule="auto"/>
    </w:pPr>
    <w:rPr>
      <w:sz w:val="36"/>
      <w:szCs w:val="32"/>
    </w:rPr>
  </w:style>
  <w:style w:type="character" w:customStyle="1" w:styleId="OndertitelChar">
    <w:name w:val="Ondertitel Char"/>
    <w:basedOn w:val="Standaardalinea-lettertype"/>
    <w:link w:val="Ondertitel"/>
    <w:uiPriority w:val="11"/>
    <w:rsid w:val="00753826"/>
    <w:rPr>
      <w:rFonts w:eastAsia="Arial" w:cs="Arial"/>
      <w:color w:val="000000"/>
      <w:sz w:val="36"/>
      <w:szCs w:val="32"/>
    </w:rPr>
  </w:style>
  <w:style w:type="paragraph" w:styleId="Koptekst">
    <w:name w:val="header"/>
    <w:basedOn w:val="Standaard"/>
    <w:link w:val="KoptekstChar"/>
    <w:uiPriority w:val="99"/>
    <w:unhideWhenUsed/>
    <w:rsid w:val="005326EA"/>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5326EA"/>
    <w:rPr>
      <w:rFonts w:ascii="Arial" w:eastAsia="Arial" w:hAnsi="Arial" w:cs="Arial"/>
      <w:color w:val="000000"/>
      <w:sz w:val="20"/>
    </w:rPr>
  </w:style>
  <w:style w:type="character" w:styleId="Tekstvantijdelijkeaanduiding">
    <w:name w:val="Placeholder Text"/>
    <w:basedOn w:val="Standaardalinea-lettertype"/>
    <w:uiPriority w:val="99"/>
    <w:semiHidden/>
    <w:rsid w:val="005326EA"/>
    <w:rPr>
      <w:color w:val="808080"/>
    </w:rPr>
  </w:style>
  <w:style w:type="paragraph" w:customStyle="1" w:styleId="Auteur">
    <w:name w:val="Auteur"/>
    <w:basedOn w:val="Standaard"/>
    <w:uiPriority w:val="12"/>
    <w:qFormat/>
    <w:rsid w:val="005326EA"/>
    <w:rPr>
      <w:b/>
      <w:sz w:val="24"/>
      <w:szCs w:val="24"/>
    </w:rPr>
  </w:style>
  <w:style w:type="paragraph" w:customStyle="1" w:styleId="paragraph">
    <w:name w:val="paragraph"/>
    <w:basedOn w:val="Standaard"/>
    <w:rsid w:val="004F6D6D"/>
    <w:pPr>
      <w:spacing w:before="100" w:beforeAutospacing="1" w:after="100" w:afterAutospacing="1" w:line="240" w:lineRule="auto"/>
    </w:pPr>
    <w:rPr>
      <w:rFonts w:ascii="Times New Roman" w:eastAsia="Times New Roman" w:hAnsi="Times New Roman" w:cs="Times New Roman"/>
      <w:color w:val="auto"/>
      <w:sz w:val="24"/>
      <w:szCs w:val="24"/>
      <w:lang w:val="en-GB" w:eastAsia="en-GB"/>
    </w:rPr>
  </w:style>
  <w:style w:type="character" w:customStyle="1" w:styleId="normaltextrun">
    <w:name w:val="normaltextrun"/>
    <w:basedOn w:val="Standaardalinea-lettertype"/>
    <w:rsid w:val="004F6D6D"/>
  </w:style>
  <w:style w:type="character" w:customStyle="1" w:styleId="eop">
    <w:name w:val="eop"/>
    <w:basedOn w:val="Standaardalinea-lettertype"/>
    <w:rsid w:val="004F6D6D"/>
  </w:style>
  <w:style w:type="character" w:customStyle="1" w:styleId="scxp165093064">
    <w:name w:val="scxp165093064"/>
    <w:basedOn w:val="Standaardalinea-lettertype"/>
    <w:rsid w:val="004F6D6D"/>
  </w:style>
  <w:style w:type="character" w:styleId="Onopgelostemelding">
    <w:name w:val="Unresolved Mention"/>
    <w:basedOn w:val="Standaardalinea-lettertype"/>
    <w:uiPriority w:val="99"/>
    <w:semiHidden/>
    <w:unhideWhenUsed/>
    <w:rsid w:val="005D19D2"/>
    <w:rPr>
      <w:color w:val="605E5C"/>
      <w:shd w:val="clear" w:color="auto" w:fill="E1DFDD"/>
    </w:rPr>
  </w:style>
  <w:style w:type="paragraph" w:styleId="Revisie">
    <w:name w:val="Revision"/>
    <w:hidden/>
    <w:uiPriority w:val="99"/>
    <w:semiHidden/>
    <w:rsid w:val="00383E32"/>
    <w:pPr>
      <w:spacing w:line="240" w:lineRule="auto"/>
    </w:pPr>
    <w:rPr>
      <w:rFonts w:eastAsia="Arial" w:cs="Arial"/>
      <w:color w:val="000000"/>
      <w:sz w:val="20"/>
    </w:rPr>
  </w:style>
  <w:style w:type="paragraph" w:styleId="Inhopg4">
    <w:name w:val="toc 4"/>
    <w:basedOn w:val="Standaard"/>
    <w:next w:val="Standaard"/>
    <w:autoRedefine/>
    <w:uiPriority w:val="39"/>
    <w:semiHidden/>
    <w:unhideWhenUsed/>
    <w:rsid w:val="00D6513F"/>
    <w:pPr>
      <w:ind w:left="600"/>
    </w:pPr>
    <w:rPr>
      <w:rFonts w:cstheme="minorHAnsi"/>
      <w:szCs w:val="20"/>
    </w:rPr>
  </w:style>
  <w:style w:type="paragraph" w:styleId="Inhopg5">
    <w:name w:val="toc 5"/>
    <w:basedOn w:val="Standaard"/>
    <w:next w:val="Standaard"/>
    <w:autoRedefine/>
    <w:uiPriority w:val="39"/>
    <w:semiHidden/>
    <w:unhideWhenUsed/>
    <w:rsid w:val="00D6513F"/>
    <w:pPr>
      <w:ind w:left="800"/>
    </w:pPr>
    <w:rPr>
      <w:rFonts w:cstheme="minorHAnsi"/>
      <w:szCs w:val="20"/>
    </w:rPr>
  </w:style>
  <w:style w:type="paragraph" w:styleId="Inhopg6">
    <w:name w:val="toc 6"/>
    <w:basedOn w:val="Standaard"/>
    <w:next w:val="Standaard"/>
    <w:autoRedefine/>
    <w:uiPriority w:val="39"/>
    <w:semiHidden/>
    <w:unhideWhenUsed/>
    <w:rsid w:val="00D6513F"/>
    <w:pPr>
      <w:ind w:left="1000"/>
    </w:pPr>
    <w:rPr>
      <w:rFonts w:cstheme="minorHAnsi"/>
      <w:szCs w:val="20"/>
    </w:rPr>
  </w:style>
  <w:style w:type="paragraph" w:styleId="Inhopg7">
    <w:name w:val="toc 7"/>
    <w:basedOn w:val="Standaard"/>
    <w:next w:val="Standaard"/>
    <w:autoRedefine/>
    <w:uiPriority w:val="39"/>
    <w:semiHidden/>
    <w:unhideWhenUsed/>
    <w:rsid w:val="00D6513F"/>
    <w:pPr>
      <w:ind w:left="1200"/>
    </w:pPr>
    <w:rPr>
      <w:rFonts w:cstheme="minorHAnsi"/>
      <w:szCs w:val="20"/>
    </w:rPr>
  </w:style>
  <w:style w:type="paragraph" w:styleId="Inhopg8">
    <w:name w:val="toc 8"/>
    <w:basedOn w:val="Standaard"/>
    <w:next w:val="Standaard"/>
    <w:autoRedefine/>
    <w:uiPriority w:val="39"/>
    <w:semiHidden/>
    <w:unhideWhenUsed/>
    <w:rsid w:val="00D6513F"/>
    <w:pPr>
      <w:ind w:left="1400"/>
    </w:pPr>
    <w:rPr>
      <w:rFonts w:cstheme="minorHAnsi"/>
      <w:szCs w:val="20"/>
    </w:rPr>
  </w:style>
  <w:style w:type="paragraph" w:styleId="Inhopg9">
    <w:name w:val="toc 9"/>
    <w:basedOn w:val="Standaard"/>
    <w:next w:val="Standaard"/>
    <w:autoRedefine/>
    <w:uiPriority w:val="39"/>
    <w:semiHidden/>
    <w:unhideWhenUsed/>
    <w:rsid w:val="00D6513F"/>
    <w:pPr>
      <w:ind w:left="1600"/>
    </w:pPr>
    <w:rPr>
      <w:rFonts w:cstheme="minorHAns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111504">
      <w:bodyDiv w:val="1"/>
      <w:marLeft w:val="0"/>
      <w:marRight w:val="0"/>
      <w:marTop w:val="0"/>
      <w:marBottom w:val="0"/>
      <w:divBdr>
        <w:top w:val="none" w:sz="0" w:space="0" w:color="auto"/>
        <w:left w:val="none" w:sz="0" w:space="0" w:color="auto"/>
        <w:bottom w:val="none" w:sz="0" w:space="0" w:color="auto"/>
        <w:right w:val="none" w:sz="0" w:space="0" w:color="auto"/>
      </w:divBdr>
    </w:div>
    <w:div w:id="638614785">
      <w:bodyDiv w:val="1"/>
      <w:marLeft w:val="0"/>
      <w:marRight w:val="0"/>
      <w:marTop w:val="0"/>
      <w:marBottom w:val="0"/>
      <w:divBdr>
        <w:top w:val="none" w:sz="0" w:space="0" w:color="auto"/>
        <w:left w:val="none" w:sz="0" w:space="0" w:color="auto"/>
        <w:bottom w:val="none" w:sz="0" w:space="0" w:color="auto"/>
        <w:right w:val="none" w:sz="0" w:space="0" w:color="auto"/>
      </w:divBdr>
    </w:div>
    <w:div w:id="797526034">
      <w:bodyDiv w:val="1"/>
      <w:marLeft w:val="0"/>
      <w:marRight w:val="0"/>
      <w:marTop w:val="0"/>
      <w:marBottom w:val="0"/>
      <w:divBdr>
        <w:top w:val="none" w:sz="0" w:space="0" w:color="auto"/>
        <w:left w:val="none" w:sz="0" w:space="0" w:color="auto"/>
        <w:bottom w:val="none" w:sz="0" w:space="0" w:color="auto"/>
        <w:right w:val="none" w:sz="0" w:space="0" w:color="auto"/>
      </w:divBdr>
    </w:div>
    <w:div w:id="923219498">
      <w:bodyDiv w:val="1"/>
      <w:marLeft w:val="0"/>
      <w:marRight w:val="0"/>
      <w:marTop w:val="0"/>
      <w:marBottom w:val="0"/>
      <w:divBdr>
        <w:top w:val="none" w:sz="0" w:space="0" w:color="auto"/>
        <w:left w:val="none" w:sz="0" w:space="0" w:color="auto"/>
        <w:bottom w:val="none" w:sz="0" w:space="0" w:color="auto"/>
        <w:right w:val="none" w:sz="0" w:space="0" w:color="auto"/>
      </w:divBdr>
    </w:div>
    <w:div w:id="1057051247">
      <w:bodyDiv w:val="1"/>
      <w:marLeft w:val="0"/>
      <w:marRight w:val="0"/>
      <w:marTop w:val="0"/>
      <w:marBottom w:val="0"/>
      <w:divBdr>
        <w:top w:val="none" w:sz="0" w:space="0" w:color="auto"/>
        <w:left w:val="none" w:sz="0" w:space="0" w:color="auto"/>
        <w:bottom w:val="none" w:sz="0" w:space="0" w:color="auto"/>
        <w:right w:val="none" w:sz="0" w:space="0" w:color="auto"/>
      </w:divBdr>
    </w:div>
    <w:div w:id="1201279691">
      <w:bodyDiv w:val="1"/>
      <w:marLeft w:val="0"/>
      <w:marRight w:val="0"/>
      <w:marTop w:val="0"/>
      <w:marBottom w:val="0"/>
      <w:divBdr>
        <w:top w:val="none" w:sz="0" w:space="0" w:color="auto"/>
        <w:left w:val="none" w:sz="0" w:space="0" w:color="auto"/>
        <w:bottom w:val="none" w:sz="0" w:space="0" w:color="auto"/>
        <w:right w:val="none" w:sz="0" w:space="0" w:color="auto"/>
      </w:divBdr>
      <w:divsChild>
        <w:div w:id="399525474">
          <w:marLeft w:val="0"/>
          <w:marRight w:val="0"/>
          <w:marTop w:val="0"/>
          <w:marBottom w:val="0"/>
          <w:divBdr>
            <w:top w:val="none" w:sz="0" w:space="0" w:color="auto"/>
            <w:left w:val="none" w:sz="0" w:space="0" w:color="auto"/>
            <w:bottom w:val="none" w:sz="0" w:space="0" w:color="auto"/>
            <w:right w:val="none" w:sz="0" w:space="0" w:color="auto"/>
          </w:divBdr>
          <w:divsChild>
            <w:div w:id="662049267">
              <w:marLeft w:val="0"/>
              <w:marRight w:val="0"/>
              <w:marTop w:val="0"/>
              <w:marBottom w:val="0"/>
              <w:divBdr>
                <w:top w:val="none" w:sz="0" w:space="0" w:color="auto"/>
                <w:left w:val="none" w:sz="0" w:space="0" w:color="auto"/>
                <w:bottom w:val="none" w:sz="0" w:space="0" w:color="auto"/>
                <w:right w:val="none" w:sz="0" w:space="0" w:color="auto"/>
              </w:divBdr>
              <w:divsChild>
                <w:div w:id="67935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393140">
      <w:bodyDiv w:val="1"/>
      <w:marLeft w:val="0"/>
      <w:marRight w:val="0"/>
      <w:marTop w:val="0"/>
      <w:marBottom w:val="0"/>
      <w:divBdr>
        <w:top w:val="none" w:sz="0" w:space="0" w:color="auto"/>
        <w:left w:val="none" w:sz="0" w:space="0" w:color="auto"/>
        <w:bottom w:val="none" w:sz="0" w:space="0" w:color="auto"/>
        <w:right w:val="none" w:sz="0" w:space="0" w:color="auto"/>
      </w:divBdr>
      <w:divsChild>
        <w:div w:id="2000301378">
          <w:marLeft w:val="-720"/>
          <w:marRight w:val="0"/>
          <w:marTop w:val="0"/>
          <w:marBottom w:val="0"/>
          <w:divBdr>
            <w:top w:val="none" w:sz="0" w:space="0" w:color="auto"/>
            <w:left w:val="none" w:sz="0" w:space="0" w:color="auto"/>
            <w:bottom w:val="none" w:sz="0" w:space="0" w:color="auto"/>
            <w:right w:val="none" w:sz="0" w:space="0" w:color="auto"/>
          </w:divBdr>
        </w:div>
      </w:divsChild>
    </w:div>
    <w:div w:id="1423916160">
      <w:bodyDiv w:val="1"/>
      <w:marLeft w:val="0"/>
      <w:marRight w:val="0"/>
      <w:marTop w:val="0"/>
      <w:marBottom w:val="0"/>
      <w:divBdr>
        <w:top w:val="none" w:sz="0" w:space="0" w:color="auto"/>
        <w:left w:val="none" w:sz="0" w:space="0" w:color="auto"/>
        <w:bottom w:val="none" w:sz="0" w:space="0" w:color="auto"/>
        <w:right w:val="none" w:sz="0" w:space="0" w:color="auto"/>
      </w:divBdr>
      <w:divsChild>
        <w:div w:id="1734036194">
          <w:marLeft w:val="0"/>
          <w:marRight w:val="0"/>
          <w:marTop w:val="100"/>
          <w:marBottom w:val="100"/>
          <w:divBdr>
            <w:top w:val="none" w:sz="0" w:space="0" w:color="auto"/>
            <w:left w:val="none" w:sz="0" w:space="0" w:color="auto"/>
            <w:bottom w:val="none" w:sz="0" w:space="0" w:color="auto"/>
            <w:right w:val="none" w:sz="0" w:space="0" w:color="auto"/>
          </w:divBdr>
          <w:divsChild>
            <w:div w:id="594216342">
              <w:marLeft w:val="0"/>
              <w:marRight w:val="0"/>
              <w:marTop w:val="0"/>
              <w:marBottom w:val="0"/>
              <w:divBdr>
                <w:top w:val="none" w:sz="0" w:space="0" w:color="auto"/>
                <w:left w:val="none" w:sz="0" w:space="0" w:color="auto"/>
                <w:bottom w:val="none" w:sz="0" w:space="0" w:color="auto"/>
                <w:right w:val="none" w:sz="0" w:space="0" w:color="auto"/>
              </w:divBdr>
              <w:divsChild>
                <w:div w:id="2035157654">
                  <w:marLeft w:val="0"/>
                  <w:marRight w:val="0"/>
                  <w:marTop w:val="240"/>
                  <w:marBottom w:val="0"/>
                  <w:divBdr>
                    <w:top w:val="none" w:sz="0" w:space="0" w:color="auto"/>
                    <w:left w:val="single" w:sz="6" w:space="17" w:color="DDDDDD"/>
                    <w:bottom w:val="none" w:sz="0" w:space="0" w:color="auto"/>
                    <w:right w:val="none" w:sz="0" w:space="0" w:color="auto"/>
                  </w:divBdr>
                  <w:divsChild>
                    <w:div w:id="55832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589587">
      <w:bodyDiv w:val="1"/>
      <w:marLeft w:val="0"/>
      <w:marRight w:val="0"/>
      <w:marTop w:val="0"/>
      <w:marBottom w:val="0"/>
      <w:divBdr>
        <w:top w:val="none" w:sz="0" w:space="0" w:color="auto"/>
        <w:left w:val="none" w:sz="0" w:space="0" w:color="auto"/>
        <w:bottom w:val="none" w:sz="0" w:space="0" w:color="auto"/>
        <w:right w:val="none" w:sz="0" w:space="0" w:color="auto"/>
      </w:divBdr>
    </w:div>
    <w:div w:id="1855992038">
      <w:bodyDiv w:val="1"/>
      <w:marLeft w:val="0"/>
      <w:marRight w:val="0"/>
      <w:marTop w:val="0"/>
      <w:marBottom w:val="0"/>
      <w:divBdr>
        <w:top w:val="none" w:sz="0" w:space="0" w:color="auto"/>
        <w:left w:val="none" w:sz="0" w:space="0" w:color="auto"/>
        <w:bottom w:val="none" w:sz="0" w:space="0" w:color="auto"/>
        <w:right w:val="none" w:sz="0" w:space="0" w:color="auto"/>
      </w:divBdr>
    </w:div>
    <w:div w:id="1999385101">
      <w:bodyDiv w:val="1"/>
      <w:marLeft w:val="0"/>
      <w:marRight w:val="0"/>
      <w:marTop w:val="0"/>
      <w:marBottom w:val="0"/>
      <w:divBdr>
        <w:top w:val="none" w:sz="0" w:space="0" w:color="auto"/>
        <w:left w:val="none" w:sz="0" w:space="0" w:color="auto"/>
        <w:bottom w:val="none" w:sz="0" w:space="0" w:color="auto"/>
        <w:right w:val="none" w:sz="0" w:space="0" w:color="auto"/>
      </w:divBdr>
    </w:div>
    <w:div w:id="2070616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1/relationships/people" Target="peop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08B688C37ED484C847B7D3D8FF8FFD1"/>
        <w:category>
          <w:name w:val="Algemeen"/>
          <w:gallery w:val="placeholder"/>
        </w:category>
        <w:types>
          <w:type w:val="bbPlcHdr"/>
        </w:types>
        <w:behaviors>
          <w:behavior w:val="content"/>
        </w:behaviors>
        <w:guid w:val="{A85F6E34-0945-455E-BC06-A31233073E3B}"/>
      </w:docPartPr>
      <w:docPartBody>
        <w:p w:rsidR="00936A26" w:rsidRDefault="00AC2175">
          <w:r w:rsidRPr="005F1BE9">
            <w:rPr>
              <w:rStyle w:val="Tekstvantijdelijkeaanduiding"/>
            </w:rPr>
            <w:t>[Onderwerp]</w:t>
          </w:r>
        </w:p>
      </w:docPartBody>
    </w:docPart>
    <w:docPart>
      <w:docPartPr>
        <w:name w:val="3663EDD6474F4B9CA4A375AA3FDCC278"/>
        <w:category>
          <w:name w:val="Algemeen"/>
          <w:gallery w:val="placeholder"/>
        </w:category>
        <w:types>
          <w:type w:val="bbPlcHdr"/>
        </w:types>
        <w:behaviors>
          <w:behavior w:val="content"/>
        </w:behaviors>
        <w:guid w:val="{D15110AD-A512-43F8-87AB-29682C2B4D7E}"/>
      </w:docPartPr>
      <w:docPartBody>
        <w:p w:rsidR="0003236B" w:rsidRDefault="00BC329E" w:rsidP="00BC329E">
          <w:pPr>
            <w:pStyle w:val="3663EDD6474F4B9CA4A375AA3FDCC2783"/>
          </w:pPr>
          <w:r>
            <w:rPr>
              <w:rStyle w:val="Tekstvantijdelijkeaanduiding"/>
            </w:rPr>
            <w:t xml:space="preserve">[kies een </w:t>
          </w:r>
          <w:r w:rsidRPr="0071645A">
            <w:rPr>
              <w:rStyle w:val="Tekstvantijdelijkeaanduiding"/>
            </w:rPr>
            <w:t>datum</w:t>
          </w:r>
          <w:r>
            <w:rPr>
              <w:rStyle w:val="Tekstvantijdelijkeaanduiding"/>
            </w:rPr>
            <w:t>]</w:t>
          </w:r>
        </w:p>
      </w:docPartBody>
    </w:docPart>
    <w:docPart>
      <w:docPartPr>
        <w:name w:val="DE1557D253064C0A9571C687E6408A19"/>
        <w:category>
          <w:name w:val="Algemeen"/>
          <w:gallery w:val="placeholder"/>
        </w:category>
        <w:types>
          <w:type w:val="bbPlcHdr"/>
        </w:types>
        <w:behaviors>
          <w:behavior w:val="content"/>
        </w:behaviors>
        <w:guid w:val="{ED9F0A12-3986-46A9-A5F2-DA4CEF517CE8}"/>
      </w:docPartPr>
      <w:docPartBody>
        <w:p w:rsidR="00AF2DB0" w:rsidRDefault="00E30130" w:rsidP="00E30130">
          <w:pPr>
            <w:pStyle w:val="DE1557D253064C0A9571C687E6408A19"/>
          </w:pPr>
          <w:r w:rsidRPr="005F1BE9">
            <w:rPr>
              <w:rStyle w:val="Tekstvantijdelijkeaanduiding"/>
            </w:rPr>
            <w:t>[Onderwerp]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D6310"/>
    <w:multiLevelType w:val="multilevel"/>
    <w:tmpl w:val="6CF0B87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30574082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175"/>
    <w:rsid w:val="0003236B"/>
    <w:rsid w:val="00166B00"/>
    <w:rsid w:val="002C37E3"/>
    <w:rsid w:val="003B5BA0"/>
    <w:rsid w:val="00577FFE"/>
    <w:rsid w:val="00592F9C"/>
    <w:rsid w:val="0060102A"/>
    <w:rsid w:val="0089662C"/>
    <w:rsid w:val="00936A26"/>
    <w:rsid w:val="009B557F"/>
    <w:rsid w:val="00AC2175"/>
    <w:rsid w:val="00AF2DB0"/>
    <w:rsid w:val="00BC329E"/>
    <w:rsid w:val="00C65AC1"/>
    <w:rsid w:val="00C73BF7"/>
    <w:rsid w:val="00C773CA"/>
    <w:rsid w:val="00C94D6D"/>
    <w:rsid w:val="00D52782"/>
    <w:rsid w:val="00E30130"/>
    <w:rsid w:val="00EA2EC8"/>
    <w:rsid w:val="00FC4181"/>
    <w:rsid w:val="00FC511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E30130"/>
    <w:rPr>
      <w:color w:val="808080"/>
    </w:rPr>
  </w:style>
  <w:style w:type="paragraph" w:customStyle="1" w:styleId="3663EDD6474F4B9CA4A375AA3FDCC2783">
    <w:name w:val="3663EDD6474F4B9CA4A375AA3FDCC2783"/>
    <w:rsid w:val="00BC329E"/>
    <w:pPr>
      <w:spacing w:after="0" w:line="360" w:lineRule="auto"/>
    </w:pPr>
    <w:rPr>
      <w:rFonts w:eastAsia="Arial" w:cs="Arial"/>
      <w:b/>
      <w:color w:val="000000"/>
      <w:sz w:val="24"/>
      <w:szCs w:val="24"/>
    </w:rPr>
  </w:style>
  <w:style w:type="paragraph" w:customStyle="1" w:styleId="DE1557D253064C0A9571C687E6408A19">
    <w:name w:val="DE1557D253064C0A9571C687E6408A19"/>
    <w:rsid w:val="00E301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HAN">
      <a:dk1>
        <a:sysClr val="windowText" lastClr="000000"/>
      </a:dk1>
      <a:lt1>
        <a:sysClr val="window" lastClr="FFFFFF"/>
      </a:lt1>
      <a:dk2>
        <a:srgbClr val="E50056"/>
      </a:dk2>
      <a:lt2>
        <a:srgbClr val="F8F8F8"/>
      </a:lt2>
      <a:accent1>
        <a:srgbClr val="000000"/>
      </a:accent1>
      <a:accent2>
        <a:srgbClr val="454545"/>
      </a:accent2>
      <a:accent3>
        <a:srgbClr val="757575"/>
      </a:accent3>
      <a:accent4>
        <a:srgbClr val="919191"/>
      </a:accent4>
      <a:accent5>
        <a:srgbClr val="E3E3E3"/>
      </a:accent5>
      <a:accent6>
        <a:srgbClr val="F8F8F8"/>
      </a:accent6>
      <a:hlink>
        <a:srgbClr val="000000"/>
      </a:hlink>
      <a:folHlink>
        <a:srgbClr val="000000"/>
      </a:folHlink>
    </a:clrScheme>
    <a:fontScheme name="Aangepast 16">
      <a:majorFont>
        <a:latin typeface="Arial Narrow"/>
        <a:ea typeface=""/>
        <a:cs typeface=""/>
      </a:majorFont>
      <a:minorFont>
        <a:latin typeface="Arial"/>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UI/customUI14.xml><?xml version="1.0" encoding="utf-8"?>
<customUI xmlns="http://schemas.microsoft.com/office/2009/07/customui">
  <ribbon startFromScratch="false">
    <tabs>
      <tab id="customTab1" label="MIJN DOCUMENT" insertBeforeMso="TabHome">
        <group id="pdf" label="PDF">
          <button idMso="FileSaveAsPdfOrXps" image="pdf" label="Als PDF bewaren" size="large"/>
        </group>
        <group id="Tekst" label="Tekst">
          <button idMso="PasteTextOnly" size="large"/>
        </group>
        <group idMso="GroupStyles"/>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HPi10</b:Tag>
    <b:SourceType>Report</b:SourceType>
    <b:Guid>{EB17E8B4-CD9E-4929-8DF0-41ED47E182D5}</b:Guid>
    <b:Author>
      <b:Author>
        <b:NameList>
          <b:Person>
            <b:Last>Pijnenburg</b:Last>
            <b:First>H.</b:First>
          </b:Person>
        </b:NameList>
      </b:Author>
    </b:Author>
    <b:Title>Zorgen dat het werkt</b:Title>
    <b:Year>2010</b:Year>
    <b:Publisher>Lectoraat Werkzame Factoren in de Zorg voor Jeugd, HAN</b:Publisher>
    <b:City>Nijmegen</b:City>
    <b:RefOrder>1</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TaxCatchAll xmlns="a9256696-c2c8-49ed-899e-ffc83a350db3" xsi:nil="true"/>
    <lcf76f155ced4ddcb4097134ff3c332f xmlns="c5c6353b-a483-4457-a481-aacc7bb23336">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1CB6AA65AF75D4F824B8B23EE2FD768" ma:contentTypeVersion="18" ma:contentTypeDescription="Een nieuw document maken." ma:contentTypeScope="" ma:versionID="8c47374388ae9b0860d6ac6015937284">
  <xsd:schema xmlns:xsd="http://www.w3.org/2001/XMLSchema" xmlns:xs="http://www.w3.org/2001/XMLSchema" xmlns:p="http://schemas.microsoft.com/office/2006/metadata/properties" xmlns:ns2="c5c6353b-a483-4457-a481-aacc7bb23336" xmlns:ns3="a9256696-c2c8-49ed-899e-ffc83a350db3" targetNamespace="http://schemas.microsoft.com/office/2006/metadata/properties" ma:root="true" ma:fieldsID="d74d7e6887d2e60e935c0befbbdca1f7" ns2:_="" ns3:_="">
    <xsd:import namespace="c5c6353b-a483-4457-a481-aacc7bb23336"/>
    <xsd:import namespace="a9256696-c2c8-49ed-899e-ffc83a350db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lcf76f155ced4ddcb4097134ff3c332f" minOccurs="0"/>
                <xsd:element ref="ns3:TaxCatchAll" minOccurs="0"/>
                <xsd:element ref="ns2:MediaServiceObjectDetectorVersions" minOccurs="0"/>
                <xsd:element ref="ns2:MediaLengthInSecond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c6353b-a483-4457-a481-aacc7bb233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Afbeeldingtags" ma:readOnly="false" ma:fieldId="{5cf76f15-5ced-4ddc-b409-7134ff3c332f}" ma:taxonomyMulti="true" ma:sspId="f6aa0a0a-ab1b-4084-9454-0fab0472597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Location" ma:index="24" nillable="true" ma:displayName="Location" ma:indexed="true" ma:internalName="MediaServiceLocation"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9256696-c2c8-49ed-899e-ffc83a350db3"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TaxCatchAll" ma:index="21" nillable="true" ma:displayName="Taxonomy Catch All Column" ma:hidden="true" ma:list="{0162d029-37f7-4f05-9837-b2ba04d37ed4}" ma:internalName="TaxCatchAll" ma:showField="CatchAllData" ma:web="a9256696-c2c8-49ed-899e-ffc83a350db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C5467D7-69FE-4180-BE19-1D4073F22D60}">
  <ds:schemaRefs>
    <ds:schemaRef ds:uri="http://schemas.openxmlformats.org/officeDocument/2006/bibliography"/>
  </ds:schemaRefs>
</ds:datastoreItem>
</file>

<file path=customXml/itemProps2.xml><?xml version="1.0" encoding="utf-8"?>
<ds:datastoreItem xmlns:ds="http://schemas.openxmlformats.org/officeDocument/2006/customXml" ds:itemID="{A96086A9-C93B-4195-9942-41863CCC68C6}">
  <ds:schemaRefs>
    <ds:schemaRef ds:uri="http://schemas.microsoft.com/office/2006/metadata/properties"/>
    <ds:schemaRef ds:uri="http://schemas.microsoft.com/office/infopath/2007/PartnerControls"/>
    <ds:schemaRef ds:uri="a9256696-c2c8-49ed-899e-ffc83a350db3"/>
    <ds:schemaRef ds:uri="c5c6353b-a483-4457-a481-aacc7bb23336"/>
  </ds:schemaRefs>
</ds:datastoreItem>
</file>

<file path=customXml/itemProps3.xml><?xml version="1.0" encoding="utf-8"?>
<ds:datastoreItem xmlns:ds="http://schemas.openxmlformats.org/officeDocument/2006/customXml" ds:itemID="{0BF2E35A-671B-4590-8038-BE833C0164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c6353b-a483-4457-a481-aacc7bb23336"/>
    <ds:schemaRef ds:uri="a9256696-c2c8-49ed-899e-ffc83a350d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05A2F34-0CE7-4D6F-9850-E83E48AF91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10</Pages>
  <Words>673</Words>
  <Characters>3705</Characters>
  <Application>Microsoft Office Word</Application>
  <DocSecurity>0</DocSecurity>
  <Lines>30</Lines>
  <Paragraphs>8</Paragraphs>
  <ScaleCrop>false</ScaleCrop>
  <Company>Hogeschool van Arnhem en Nijmegen</Company>
  <LinksUpToDate>false</LinksUpToDate>
  <CharactersWithSpaces>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Stageplan</dc:subject>
  <dc:creator>Vergeer Sietske</dc:creator>
  <cp:keywords/>
  <cp:lastModifiedBy>Violaine Spohr</cp:lastModifiedBy>
  <cp:revision>23</cp:revision>
  <cp:lastPrinted>2019-08-30T13:43:00Z</cp:lastPrinted>
  <dcterms:created xsi:type="dcterms:W3CDTF">2024-05-27T14:33:00Z</dcterms:created>
  <dcterms:modified xsi:type="dcterms:W3CDTF">2024-06-12T12:18:00Z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0x01010071CB6AA65AF75D4F824B8B23EE2FD768</vt:lpwstr>
  </property>
  <property fmtid="{D5CDD505-2E9C-101B-9397-08002B2CF9AE}" pid="3" name="MediaServiceImageTags">
    <vt:lpwstr/>
  </property>
</Properties>
</file>