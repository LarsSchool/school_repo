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54903" w14:textId="169EC9EA" w:rsidR="00044350" w:rsidRPr="00606D7A" w:rsidRDefault="00013247" w:rsidP="00640CFB">
      <w:pPr>
        <w:pStyle w:val="Heading1"/>
        <w:rPr>
          <w:lang w:val="en-US"/>
        </w:rPr>
      </w:pPr>
      <w:bookmarkStart w:id="0" w:name="_Toc193790870"/>
      <w:r w:rsidRPr="00606D7A">
        <w:rPr>
          <w:lang w:val="en-US"/>
        </w:rPr>
        <w:t xml:space="preserve">C++ </w:t>
      </w:r>
      <w:r w:rsidR="00A71400" w:rsidRPr="00606D7A">
        <w:rPr>
          <w:lang w:val="en-US"/>
        </w:rPr>
        <w:t xml:space="preserve">unit library </w:t>
      </w:r>
      <w:r w:rsidRPr="00606D7A">
        <w:rPr>
          <w:lang w:val="en-US"/>
        </w:rPr>
        <w:t xml:space="preserve">stage </w:t>
      </w:r>
      <w:proofErr w:type="spellStart"/>
      <w:r w:rsidRPr="00606D7A">
        <w:rPr>
          <w:lang w:val="en-US"/>
        </w:rPr>
        <w:t>opdracht</w:t>
      </w:r>
      <w:bookmarkEnd w:id="0"/>
      <w:proofErr w:type="spellEnd"/>
      <w:r w:rsidRPr="00606D7A">
        <w:rPr>
          <w:lang w:val="en-US"/>
        </w:rPr>
        <w:t xml:space="preserve">  </w:t>
      </w:r>
    </w:p>
    <w:bookmarkStart w:id="1" w:name="_Toc193790871" w:displacedByCustomXml="next"/>
    <w:sdt>
      <w:sdtPr>
        <w:rPr>
          <w:rFonts w:asciiTheme="minorHAnsi" w:eastAsiaTheme="minorEastAsia" w:hAnsiTheme="minorHAnsi" w:cstheme="minorBidi"/>
          <w:color w:val="auto"/>
          <w:sz w:val="22"/>
          <w:szCs w:val="22"/>
        </w:rPr>
        <w:id w:val="712617622"/>
        <w:docPartObj>
          <w:docPartGallery w:val="Table of Contents"/>
          <w:docPartUnique/>
        </w:docPartObj>
      </w:sdtPr>
      <w:sdtEndPr>
        <w:rPr>
          <w:b/>
          <w:bCs/>
          <w:noProof/>
        </w:rPr>
      </w:sdtEndPr>
      <w:sdtContent>
        <w:p w14:paraId="467F3163" w14:textId="2459B7C2" w:rsidR="00343938" w:rsidRPr="00606D7A" w:rsidRDefault="00343938" w:rsidP="00343938">
          <w:pPr>
            <w:pStyle w:val="Heading2"/>
            <w:rPr>
              <w:lang w:val="en-US"/>
            </w:rPr>
          </w:pPr>
          <w:proofErr w:type="spellStart"/>
          <w:r w:rsidRPr="00606D7A">
            <w:rPr>
              <w:lang w:val="en-US"/>
            </w:rPr>
            <w:t>Inhoudsopgave</w:t>
          </w:r>
          <w:bookmarkEnd w:id="1"/>
          <w:proofErr w:type="spellEnd"/>
        </w:p>
        <w:p w14:paraId="33C1D801" w14:textId="7892432E" w:rsidR="00977442" w:rsidRDefault="00343938">
          <w:pPr>
            <w:pStyle w:val="TOC1"/>
            <w:tabs>
              <w:tab w:val="right" w:leader="dot" w:pos="9062"/>
            </w:tabs>
            <w:rPr>
              <w:rFonts w:eastAsiaTheme="minorEastAsia"/>
              <w:noProof/>
              <w:sz w:val="24"/>
              <w:szCs w:val="24"/>
              <w:lang w:val="en-NL" w:eastAsia="en-NL"/>
            </w:rPr>
          </w:pPr>
          <w:r>
            <w:fldChar w:fldCharType="begin"/>
          </w:r>
          <w:r>
            <w:instrText xml:space="preserve"> TOC \o "1-3" \h \z \u </w:instrText>
          </w:r>
          <w:r>
            <w:fldChar w:fldCharType="separate"/>
          </w:r>
          <w:hyperlink w:anchor="_Toc193790870" w:history="1">
            <w:r w:rsidR="00977442" w:rsidRPr="0044455B">
              <w:rPr>
                <w:rStyle w:val="Hyperlink"/>
                <w:noProof/>
              </w:rPr>
              <w:t>C++ unit library stage opdracht</w:t>
            </w:r>
            <w:r w:rsidR="00977442">
              <w:rPr>
                <w:noProof/>
                <w:webHidden/>
              </w:rPr>
              <w:tab/>
            </w:r>
            <w:r w:rsidR="00977442">
              <w:rPr>
                <w:noProof/>
                <w:webHidden/>
              </w:rPr>
              <w:fldChar w:fldCharType="begin"/>
            </w:r>
            <w:r w:rsidR="00977442">
              <w:rPr>
                <w:noProof/>
                <w:webHidden/>
              </w:rPr>
              <w:instrText xml:space="preserve"> PAGEREF _Toc193790870 \h </w:instrText>
            </w:r>
            <w:r w:rsidR="00977442">
              <w:rPr>
                <w:noProof/>
                <w:webHidden/>
              </w:rPr>
            </w:r>
            <w:r w:rsidR="00977442">
              <w:rPr>
                <w:noProof/>
                <w:webHidden/>
              </w:rPr>
              <w:fldChar w:fldCharType="separate"/>
            </w:r>
            <w:r w:rsidR="00977442">
              <w:rPr>
                <w:noProof/>
                <w:webHidden/>
              </w:rPr>
              <w:t>1</w:t>
            </w:r>
            <w:r w:rsidR="00977442">
              <w:rPr>
                <w:noProof/>
                <w:webHidden/>
              </w:rPr>
              <w:fldChar w:fldCharType="end"/>
            </w:r>
          </w:hyperlink>
        </w:p>
        <w:p w14:paraId="2E887F2C" w14:textId="605E6510" w:rsidR="00977442" w:rsidRDefault="00977442">
          <w:pPr>
            <w:pStyle w:val="TOC2"/>
            <w:tabs>
              <w:tab w:val="right" w:leader="dot" w:pos="9062"/>
            </w:tabs>
            <w:rPr>
              <w:rFonts w:eastAsiaTheme="minorEastAsia"/>
              <w:noProof/>
              <w:sz w:val="24"/>
              <w:szCs w:val="24"/>
              <w:lang w:val="en-NL" w:eastAsia="en-NL"/>
            </w:rPr>
          </w:pPr>
          <w:hyperlink w:anchor="_Toc193790871" w:history="1">
            <w:r w:rsidRPr="0044455B">
              <w:rPr>
                <w:rStyle w:val="Hyperlink"/>
                <w:noProof/>
              </w:rPr>
              <w:t>Inhoudsopgave</w:t>
            </w:r>
            <w:r>
              <w:rPr>
                <w:noProof/>
                <w:webHidden/>
              </w:rPr>
              <w:tab/>
            </w:r>
            <w:r>
              <w:rPr>
                <w:noProof/>
                <w:webHidden/>
              </w:rPr>
              <w:fldChar w:fldCharType="begin"/>
            </w:r>
            <w:r>
              <w:rPr>
                <w:noProof/>
                <w:webHidden/>
              </w:rPr>
              <w:instrText xml:space="preserve"> PAGEREF _Toc193790871 \h </w:instrText>
            </w:r>
            <w:r>
              <w:rPr>
                <w:noProof/>
                <w:webHidden/>
              </w:rPr>
            </w:r>
            <w:r>
              <w:rPr>
                <w:noProof/>
                <w:webHidden/>
              </w:rPr>
              <w:fldChar w:fldCharType="separate"/>
            </w:r>
            <w:r>
              <w:rPr>
                <w:noProof/>
                <w:webHidden/>
              </w:rPr>
              <w:t>1</w:t>
            </w:r>
            <w:r>
              <w:rPr>
                <w:noProof/>
                <w:webHidden/>
              </w:rPr>
              <w:fldChar w:fldCharType="end"/>
            </w:r>
          </w:hyperlink>
        </w:p>
        <w:p w14:paraId="45838889" w14:textId="7318C8A7" w:rsidR="00977442" w:rsidRDefault="00977442">
          <w:pPr>
            <w:pStyle w:val="TOC2"/>
            <w:tabs>
              <w:tab w:val="right" w:leader="dot" w:pos="9062"/>
            </w:tabs>
            <w:rPr>
              <w:rFonts w:eastAsiaTheme="minorEastAsia"/>
              <w:noProof/>
              <w:sz w:val="24"/>
              <w:szCs w:val="24"/>
              <w:lang w:val="en-NL" w:eastAsia="en-NL"/>
            </w:rPr>
          </w:pPr>
          <w:hyperlink w:anchor="_Toc193790872" w:history="1">
            <w:r w:rsidRPr="0044455B">
              <w:rPr>
                <w:rStyle w:val="Hyperlink"/>
                <w:noProof/>
              </w:rPr>
              <w:t>Probleem</w:t>
            </w:r>
            <w:r>
              <w:rPr>
                <w:noProof/>
                <w:webHidden/>
              </w:rPr>
              <w:tab/>
            </w:r>
            <w:r>
              <w:rPr>
                <w:noProof/>
                <w:webHidden/>
              </w:rPr>
              <w:fldChar w:fldCharType="begin"/>
            </w:r>
            <w:r>
              <w:rPr>
                <w:noProof/>
                <w:webHidden/>
              </w:rPr>
              <w:instrText xml:space="preserve"> PAGEREF _Toc193790872 \h </w:instrText>
            </w:r>
            <w:r>
              <w:rPr>
                <w:noProof/>
                <w:webHidden/>
              </w:rPr>
            </w:r>
            <w:r>
              <w:rPr>
                <w:noProof/>
                <w:webHidden/>
              </w:rPr>
              <w:fldChar w:fldCharType="separate"/>
            </w:r>
            <w:r>
              <w:rPr>
                <w:noProof/>
                <w:webHidden/>
              </w:rPr>
              <w:t>1</w:t>
            </w:r>
            <w:r>
              <w:rPr>
                <w:noProof/>
                <w:webHidden/>
              </w:rPr>
              <w:fldChar w:fldCharType="end"/>
            </w:r>
          </w:hyperlink>
        </w:p>
        <w:p w14:paraId="6219C988" w14:textId="43334BED" w:rsidR="00977442" w:rsidRDefault="00977442">
          <w:pPr>
            <w:pStyle w:val="TOC2"/>
            <w:tabs>
              <w:tab w:val="right" w:leader="dot" w:pos="9062"/>
            </w:tabs>
            <w:rPr>
              <w:rFonts w:eastAsiaTheme="minorEastAsia"/>
              <w:noProof/>
              <w:sz w:val="24"/>
              <w:szCs w:val="24"/>
              <w:lang w:val="en-NL" w:eastAsia="en-NL"/>
            </w:rPr>
          </w:pPr>
          <w:hyperlink w:anchor="_Toc193790873" w:history="1">
            <w:r w:rsidRPr="0044455B">
              <w:rPr>
                <w:rStyle w:val="Hyperlink"/>
                <w:noProof/>
              </w:rPr>
              <w:t>Verwachte oplossing</w:t>
            </w:r>
            <w:r>
              <w:rPr>
                <w:noProof/>
                <w:webHidden/>
              </w:rPr>
              <w:tab/>
            </w:r>
            <w:r>
              <w:rPr>
                <w:noProof/>
                <w:webHidden/>
              </w:rPr>
              <w:fldChar w:fldCharType="begin"/>
            </w:r>
            <w:r>
              <w:rPr>
                <w:noProof/>
                <w:webHidden/>
              </w:rPr>
              <w:instrText xml:space="preserve"> PAGEREF _Toc193790873 \h </w:instrText>
            </w:r>
            <w:r>
              <w:rPr>
                <w:noProof/>
                <w:webHidden/>
              </w:rPr>
            </w:r>
            <w:r>
              <w:rPr>
                <w:noProof/>
                <w:webHidden/>
              </w:rPr>
              <w:fldChar w:fldCharType="separate"/>
            </w:r>
            <w:r>
              <w:rPr>
                <w:noProof/>
                <w:webHidden/>
              </w:rPr>
              <w:t>2</w:t>
            </w:r>
            <w:r>
              <w:rPr>
                <w:noProof/>
                <w:webHidden/>
              </w:rPr>
              <w:fldChar w:fldCharType="end"/>
            </w:r>
          </w:hyperlink>
        </w:p>
        <w:p w14:paraId="1255577A" w14:textId="4A4F983F" w:rsidR="00977442" w:rsidRDefault="00977442">
          <w:pPr>
            <w:pStyle w:val="TOC1"/>
            <w:tabs>
              <w:tab w:val="right" w:leader="dot" w:pos="9062"/>
            </w:tabs>
            <w:rPr>
              <w:rFonts w:eastAsiaTheme="minorEastAsia"/>
              <w:noProof/>
              <w:sz w:val="24"/>
              <w:szCs w:val="24"/>
              <w:lang w:val="en-NL" w:eastAsia="en-NL"/>
            </w:rPr>
          </w:pPr>
          <w:hyperlink w:anchor="_Toc193790874" w:history="1">
            <w:r w:rsidRPr="0044455B">
              <w:rPr>
                <w:rStyle w:val="Hyperlink"/>
                <w:noProof/>
              </w:rPr>
              <w:t>Eisen</w:t>
            </w:r>
            <w:r>
              <w:rPr>
                <w:noProof/>
                <w:webHidden/>
              </w:rPr>
              <w:tab/>
            </w:r>
            <w:r>
              <w:rPr>
                <w:noProof/>
                <w:webHidden/>
              </w:rPr>
              <w:fldChar w:fldCharType="begin"/>
            </w:r>
            <w:r>
              <w:rPr>
                <w:noProof/>
                <w:webHidden/>
              </w:rPr>
              <w:instrText xml:space="preserve"> PAGEREF _Toc193790874 \h </w:instrText>
            </w:r>
            <w:r>
              <w:rPr>
                <w:noProof/>
                <w:webHidden/>
              </w:rPr>
            </w:r>
            <w:r>
              <w:rPr>
                <w:noProof/>
                <w:webHidden/>
              </w:rPr>
              <w:fldChar w:fldCharType="separate"/>
            </w:r>
            <w:r>
              <w:rPr>
                <w:noProof/>
                <w:webHidden/>
              </w:rPr>
              <w:t>2</w:t>
            </w:r>
            <w:r>
              <w:rPr>
                <w:noProof/>
                <w:webHidden/>
              </w:rPr>
              <w:fldChar w:fldCharType="end"/>
            </w:r>
          </w:hyperlink>
        </w:p>
        <w:p w14:paraId="6F099A77" w14:textId="433F5C8C" w:rsidR="00977442" w:rsidRDefault="00977442">
          <w:pPr>
            <w:pStyle w:val="TOC1"/>
            <w:tabs>
              <w:tab w:val="right" w:leader="dot" w:pos="9062"/>
            </w:tabs>
            <w:rPr>
              <w:rFonts w:eastAsiaTheme="minorEastAsia"/>
              <w:noProof/>
              <w:sz w:val="24"/>
              <w:szCs w:val="24"/>
              <w:lang w:val="en-NL" w:eastAsia="en-NL"/>
            </w:rPr>
          </w:pPr>
          <w:hyperlink w:anchor="_Toc193790875" w:history="1">
            <w:r w:rsidRPr="0044455B">
              <w:rPr>
                <w:rStyle w:val="Hyperlink"/>
                <w:noProof/>
              </w:rPr>
              <w:t>Onderdelen</w:t>
            </w:r>
            <w:r>
              <w:rPr>
                <w:noProof/>
                <w:webHidden/>
              </w:rPr>
              <w:tab/>
            </w:r>
            <w:r>
              <w:rPr>
                <w:noProof/>
                <w:webHidden/>
              </w:rPr>
              <w:fldChar w:fldCharType="begin"/>
            </w:r>
            <w:r>
              <w:rPr>
                <w:noProof/>
                <w:webHidden/>
              </w:rPr>
              <w:instrText xml:space="preserve"> PAGEREF _Toc193790875 \h </w:instrText>
            </w:r>
            <w:r>
              <w:rPr>
                <w:noProof/>
                <w:webHidden/>
              </w:rPr>
            </w:r>
            <w:r>
              <w:rPr>
                <w:noProof/>
                <w:webHidden/>
              </w:rPr>
              <w:fldChar w:fldCharType="separate"/>
            </w:r>
            <w:r>
              <w:rPr>
                <w:noProof/>
                <w:webHidden/>
              </w:rPr>
              <w:t>5</w:t>
            </w:r>
            <w:r>
              <w:rPr>
                <w:noProof/>
                <w:webHidden/>
              </w:rPr>
              <w:fldChar w:fldCharType="end"/>
            </w:r>
          </w:hyperlink>
        </w:p>
        <w:p w14:paraId="5E77BB71" w14:textId="48723394" w:rsidR="00977442" w:rsidRDefault="00977442">
          <w:pPr>
            <w:pStyle w:val="TOC2"/>
            <w:tabs>
              <w:tab w:val="right" w:leader="dot" w:pos="9062"/>
            </w:tabs>
            <w:rPr>
              <w:rFonts w:eastAsiaTheme="minorEastAsia"/>
              <w:noProof/>
              <w:sz w:val="24"/>
              <w:szCs w:val="24"/>
              <w:lang w:val="en-NL" w:eastAsia="en-NL"/>
            </w:rPr>
          </w:pPr>
          <w:hyperlink w:anchor="_Toc193790876" w:history="1">
            <w:r w:rsidRPr="0044455B">
              <w:rPr>
                <w:rStyle w:val="Hyperlink"/>
                <w:noProof/>
              </w:rPr>
              <w:t>Binnen scope van de opdracht</w:t>
            </w:r>
            <w:r>
              <w:rPr>
                <w:noProof/>
                <w:webHidden/>
              </w:rPr>
              <w:tab/>
            </w:r>
            <w:r>
              <w:rPr>
                <w:noProof/>
                <w:webHidden/>
              </w:rPr>
              <w:fldChar w:fldCharType="begin"/>
            </w:r>
            <w:r>
              <w:rPr>
                <w:noProof/>
                <w:webHidden/>
              </w:rPr>
              <w:instrText xml:space="preserve"> PAGEREF _Toc193790876 \h </w:instrText>
            </w:r>
            <w:r>
              <w:rPr>
                <w:noProof/>
                <w:webHidden/>
              </w:rPr>
            </w:r>
            <w:r>
              <w:rPr>
                <w:noProof/>
                <w:webHidden/>
              </w:rPr>
              <w:fldChar w:fldCharType="separate"/>
            </w:r>
            <w:r>
              <w:rPr>
                <w:noProof/>
                <w:webHidden/>
              </w:rPr>
              <w:t>5</w:t>
            </w:r>
            <w:r>
              <w:rPr>
                <w:noProof/>
                <w:webHidden/>
              </w:rPr>
              <w:fldChar w:fldCharType="end"/>
            </w:r>
          </w:hyperlink>
        </w:p>
        <w:p w14:paraId="325ED3C4" w14:textId="3DFF8E50" w:rsidR="00977442" w:rsidRDefault="00977442">
          <w:pPr>
            <w:pStyle w:val="TOC3"/>
            <w:tabs>
              <w:tab w:val="right" w:leader="dot" w:pos="9062"/>
            </w:tabs>
            <w:rPr>
              <w:rFonts w:eastAsiaTheme="minorEastAsia"/>
              <w:noProof/>
              <w:sz w:val="24"/>
              <w:szCs w:val="24"/>
              <w:lang w:val="en-NL" w:eastAsia="en-NL"/>
            </w:rPr>
          </w:pPr>
          <w:hyperlink w:anchor="_Toc193790877" w:history="1">
            <w:r w:rsidRPr="0044455B">
              <w:rPr>
                <w:rStyle w:val="Hyperlink"/>
                <w:noProof/>
              </w:rPr>
              <w:t>Onderzoek naar geschikte library</w:t>
            </w:r>
            <w:r>
              <w:rPr>
                <w:noProof/>
                <w:webHidden/>
              </w:rPr>
              <w:tab/>
            </w:r>
            <w:r>
              <w:rPr>
                <w:noProof/>
                <w:webHidden/>
              </w:rPr>
              <w:fldChar w:fldCharType="begin"/>
            </w:r>
            <w:r>
              <w:rPr>
                <w:noProof/>
                <w:webHidden/>
              </w:rPr>
              <w:instrText xml:space="preserve"> PAGEREF _Toc193790877 \h </w:instrText>
            </w:r>
            <w:r>
              <w:rPr>
                <w:noProof/>
                <w:webHidden/>
              </w:rPr>
            </w:r>
            <w:r>
              <w:rPr>
                <w:noProof/>
                <w:webHidden/>
              </w:rPr>
              <w:fldChar w:fldCharType="separate"/>
            </w:r>
            <w:r>
              <w:rPr>
                <w:noProof/>
                <w:webHidden/>
              </w:rPr>
              <w:t>5</w:t>
            </w:r>
            <w:r>
              <w:rPr>
                <w:noProof/>
                <w:webHidden/>
              </w:rPr>
              <w:fldChar w:fldCharType="end"/>
            </w:r>
          </w:hyperlink>
        </w:p>
        <w:p w14:paraId="7AEEC763" w14:textId="3975B9DD" w:rsidR="00977442" w:rsidRDefault="00977442">
          <w:pPr>
            <w:pStyle w:val="TOC3"/>
            <w:tabs>
              <w:tab w:val="right" w:leader="dot" w:pos="9062"/>
            </w:tabs>
            <w:rPr>
              <w:rFonts w:eastAsiaTheme="minorEastAsia"/>
              <w:noProof/>
              <w:sz w:val="24"/>
              <w:szCs w:val="24"/>
              <w:lang w:val="en-NL" w:eastAsia="en-NL"/>
            </w:rPr>
          </w:pPr>
          <w:hyperlink w:anchor="_Toc193790878" w:history="1">
            <w:r w:rsidRPr="0044455B">
              <w:rPr>
                <w:rStyle w:val="Hyperlink"/>
                <w:noProof/>
              </w:rPr>
              <w:t>Aanpassen examplecode</w:t>
            </w:r>
            <w:r>
              <w:rPr>
                <w:noProof/>
                <w:webHidden/>
              </w:rPr>
              <w:tab/>
            </w:r>
            <w:r>
              <w:rPr>
                <w:noProof/>
                <w:webHidden/>
              </w:rPr>
              <w:fldChar w:fldCharType="begin"/>
            </w:r>
            <w:r>
              <w:rPr>
                <w:noProof/>
                <w:webHidden/>
              </w:rPr>
              <w:instrText xml:space="preserve"> PAGEREF _Toc193790878 \h </w:instrText>
            </w:r>
            <w:r>
              <w:rPr>
                <w:noProof/>
                <w:webHidden/>
              </w:rPr>
            </w:r>
            <w:r>
              <w:rPr>
                <w:noProof/>
                <w:webHidden/>
              </w:rPr>
              <w:fldChar w:fldCharType="separate"/>
            </w:r>
            <w:r>
              <w:rPr>
                <w:noProof/>
                <w:webHidden/>
              </w:rPr>
              <w:t>5</w:t>
            </w:r>
            <w:r>
              <w:rPr>
                <w:noProof/>
                <w:webHidden/>
              </w:rPr>
              <w:fldChar w:fldCharType="end"/>
            </w:r>
          </w:hyperlink>
        </w:p>
        <w:p w14:paraId="35642238" w14:textId="52121AF9" w:rsidR="00977442" w:rsidRDefault="00977442">
          <w:pPr>
            <w:pStyle w:val="TOC3"/>
            <w:tabs>
              <w:tab w:val="right" w:leader="dot" w:pos="9062"/>
            </w:tabs>
            <w:rPr>
              <w:rFonts w:eastAsiaTheme="minorEastAsia"/>
              <w:noProof/>
              <w:sz w:val="24"/>
              <w:szCs w:val="24"/>
              <w:lang w:val="en-NL" w:eastAsia="en-NL"/>
            </w:rPr>
          </w:pPr>
          <w:hyperlink w:anchor="_Toc193790879" w:history="1">
            <w:r w:rsidRPr="0044455B">
              <w:rPr>
                <w:rStyle w:val="Hyperlink"/>
                <w:noProof/>
              </w:rPr>
              <w:t>Analyseren highest common denominator C++ versie</w:t>
            </w:r>
            <w:r>
              <w:rPr>
                <w:noProof/>
                <w:webHidden/>
              </w:rPr>
              <w:tab/>
            </w:r>
            <w:r>
              <w:rPr>
                <w:noProof/>
                <w:webHidden/>
              </w:rPr>
              <w:fldChar w:fldCharType="begin"/>
            </w:r>
            <w:r>
              <w:rPr>
                <w:noProof/>
                <w:webHidden/>
              </w:rPr>
              <w:instrText xml:space="preserve"> PAGEREF _Toc193790879 \h </w:instrText>
            </w:r>
            <w:r>
              <w:rPr>
                <w:noProof/>
                <w:webHidden/>
              </w:rPr>
            </w:r>
            <w:r>
              <w:rPr>
                <w:noProof/>
                <w:webHidden/>
              </w:rPr>
              <w:fldChar w:fldCharType="separate"/>
            </w:r>
            <w:r>
              <w:rPr>
                <w:noProof/>
                <w:webHidden/>
              </w:rPr>
              <w:t>5</w:t>
            </w:r>
            <w:r>
              <w:rPr>
                <w:noProof/>
                <w:webHidden/>
              </w:rPr>
              <w:fldChar w:fldCharType="end"/>
            </w:r>
          </w:hyperlink>
        </w:p>
        <w:p w14:paraId="5D817E8E" w14:textId="0AA1FB57" w:rsidR="00977442" w:rsidRDefault="00977442">
          <w:pPr>
            <w:pStyle w:val="TOC2"/>
            <w:tabs>
              <w:tab w:val="right" w:leader="dot" w:pos="9062"/>
            </w:tabs>
            <w:rPr>
              <w:rFonts w:eastAsiaTheme="minorEastAsia"/>
              <w:noProof/>
              <w:sz w:val="24"/>
              <w:szCs w:val="24"/>
              <w:lang w:val="en-NL" w:eastAsia="en-NL"/>
            </w:rPr>
          </w:pPr>
          <w:hyperlink w:anchor="_Toc193790880" w:history="1">
            <w:r w:rsidRPr="0044455B">
              <w:rPr>
                <w:rStyle w:val="Hyperlink"/>
                <w:noProof/>
              </w:rPr>
              <w:t>Extra opdracht die buiten de scope van de C++ units library valt</w:t>
            </w:r>
            <w:r>
              <w:rPr>
                <w:noProof/>
                <w:webHidden/>
              </w:rPr>
              <w:tab/>
            </w:r>
            <w:r>
              <w:rPr>
                <w:noProof/>
                <w:webHidden/>
              </w:rPr>
              <w:fldChar w:fldCharType="begin"/>
            </w:r>
            <w:r>
              <w:rPr>
                <w:noProof/>
                <w:webHidden/>
              </w:rPr>
              <w:instrText xml:space="preserve"> PAGEREF _Toc193790880 \h </w:instrText>
            </w:r>
            <w:r>
              <w:rPr>
                <w:noProof/>
                <w:webHidden/>
              </w:rPr>
            </w:r>
            <w:r>
              <w:rPr>
                <w:noProof/>
                <w:webHidden/>
              </w:rPr>
              <w:fldChar w:fldCharType="separate"/>
            </w:r>
            <w:r>
              <w:rPr>
                <w:noProof/>
                <w:webHidden/>
              </w:rPr>
              <w:t>5</w:t>
            </w:r>
            <w:r>
              <w:rPr>
                <w:noProof/>
                <w:webHidden/>
              </w:rPr>
              <w:fldChar w:fldCharType="end"/>
            </w:r>
          </w:hyperlink>
        </w:p>
        <w:p w14:paraId="4BE100FA" w14:textId="11ACE351" w:rsidR="00977442" w:rsidRDefault="00977442">
          <w:pPr>
            <w:pStyle w:val="TOC1"/>
            <w:tabs>
              <w:tab w:val="right" w:leader="dot" w:pos="9062"/>
            </w:tabs>
            <w:rPr>
              <w:rFonts w:eastAsiaTheme="minorEastAsia"/>
              <w:noProof/>
              <w:sz w:val="24"/>
              <w:szCs w:val="24"/>
              <w:lang w:val="en-NL" w:eastAsia="en-NL"/>
            </w:rPr>
          </w:pPr>
          <w:hyperlink w:anchor="_Toc193790881" w:history="1">
            <w:r w:rsidRPr="0044455B">
              <w:rPr>
                <w:rStyle w:val="Hyperlink"/>
                <w:noProof/>
              </w:rPr>
              <w:t>Originele tekst/ opdrachtbeschrijving:</w:t>
            </w:r>
            <w:r>
              <w:rPr>
                <w:noProof/>
                <w:webHidden/>
              </w:rPr>
              <w:tab/>
            </w:r>
            <w:r>
              <w:rPr>
                <w:noProof/>
                <w:webHidden/>
              </w:rPr>
              <w:fldChar w:fldCharType="begin"/>
            </w:r>
            <w:r>
              <w:rPr>
                <w:noProof/>
                <w:webHidden/>
              </w:rPr>
              <w:instrText xml:space="preserve"> PAGEREF _Toc193790881 \h </w:instrText>
            </w:r>
            <w:r>
              <w:rPr>
                <w:noProof/>
                <w:webHidden/>
              </w:rPr>
            </w:r>
            <w:r>
              <w:rPr>
                <w:noProof/>
                <w:webHidden/>
              </w:rPr>
              <w:fldChar w:fldCharType="separate"/>
            </w:r>
            <w:r>
              <w:rPr>
                <w:noProof/>
                <w:webHidden/>
              </w:rPr>
              <w:t>5</w:t>
            </w:r>
            <w:r>
              <w:rPr>
                <w:noProof/>
                <w:webHidden/>
              </w:rPr>
              <w:fldChar w:fldCharType="end"/>
            </w:r>
          </w:hyperlink>
        </w:p>
        <w:p w14:paraId="34B64408" w14:textId="11EF462C" w:rsidR="00343938" w:rsidRDefault="00343938" w:rsidP="00651D65">
          <w:pPr>
            <w:rPr>
              <w:b/>
              <w:bCs/>
              <w:noProof/>
            </w:rPr>
          </w:pPr>
          <w:r>
            <w:rPr>
              <w:b/>
              <w:bCs/>
              <w:noProof/>
            </w:rPr>
            <w:fldChar w:fldCharType="end"/>
          </w:r>
        </w:p>
        <w:p w14:paraId="042435D0" w14:textId="0118EFDB" w:rsidR="00651D65" w:rsidRPr="00651D65" w:rsidRDefault="00000000" w:rsidP="00651D65"/>
      </w:sdtContent>
    </w:sdt>
    <w:p w14:paraId="14B6B3AF" w14:textId="48858F79" w:rsidR="00044350" w:rsidRPr="00456CC4" w:rsidRDefault="00044350" w:rsidP="00044350">
      <w:pPr>
        <w:pStyle w:val="Heading2"/>
      </w:pPr>
      <w:bookmarkStart w:id="2" w:name="_Toc193790872"/>
      <w:r w:rsidRPr="00456CC4">
        <w:t>Probleem</w:t>
      </w:r>
      <w:bookmarkEnd w:id="2"/>
    </w:p>
    <w:p w14:paraId="0DF311B2" w14:textId="54FD600C" w:rsidR="008B3263" w:rsidRPr="00456CC4" w:rsidRDefault="00264FF0" w:rsidP="008B3263">
      <w:r w:rsidRPr="00456CC4">
        <w:t xml:space="preserve">Binnen Inspiro </w:t>
      </w:r>
      <w:r w:rsidR="004342E7" w:rsidRPr="00456CC4">
        <w:t xml:space="preserve">worden bij veel opdrachten </w:t>
      </w:r>
      <w:r w:rsidRPr="00456CC4">
        <w:t>verschillende eenheden gebruikt in de code. Er zijn een aantal manieren om onderscheid te maken tussen deze ver</w:t>
      </w:r>
      <w:r w:rsidR="0002626B" w:rsidRPr="00456CC4">
        <w:t>s</w:t>
      </w:r>
      <w:r w:rsidRPr="00456CC4">
        <w:t xml:space="preserve">chillende </w:t>
      </w:r>
      <w:r w:rsidR="009139B0" w:rsidRPr="00456CC4">
        <w:t xml:space="preserve">eenheden. </w:t>
      </w:r>
      <w:r w:rsidR="00101D7B" w:rsidRPr="00456CC4">
        <w:br/>
      </w:r>
      <w:r w:rsidR="009139B0" w:rsidRPr="00456CC4">
        <w:t>Helaas zijn veel van deze methodes niet veilig en kunnen ze voor problemen zorgen.</w:t>
      </w:r>
      <w:r w:rsidR="00AB202E">
        <w:t xml:space="preserve"> Een bekend voorbeeld hiervan is </w:t>
      </w:r>
      <w:r w:rsidR="000C299A">
        <w:t xml:space="preserve">de NASA </w:t>
      </w:r>
      <w:r w:rsidR="000C299A">
        <w:fldChar w:fldCharType="begin"/>
      </w:r>
      <w:r w:rsidR="000C299A">
        <w:instrText>HYPERLINK "https://en.wikipedia.org/wiki/Mars_Climate_Orbiter" \l "Cause_of_failure"</w:instrText>
      </w:r>
      <w:r w:rsidR="000C299A">
        <w:fldChar w:fldCharType="separate"/>
      </w:r>
      <w:r w:rsidR="000C299A" w:rsidRPr="000C299A">
        <w:rPr>
          <w:rStyle w:val="Hyperlink"/>
        </w:rPr>
        <w:t>Mars Climate Orbiter</w:t>
      </w:r>
      <w:r w:rsidR="000C299A">
        <w:fldChar w:fldCharType="end"/>
      </w:r>
      <w:r w:rsidR="00AB202E">
        <w:t>.</w:t>
      </w:r>
      <w:r w:rsidR="009139B0" w:rsidRPr="00456CC4">
        <w:t xml:space="preserve"> Hieronder volgt </w:t>
      </w:r>
      <w:r w:rsidR="00AB202E">
        <w:t xml:space="preserve">nog </w:t>
      </w:r>
      <w:r w:rsidR="009139B0" w:rsidRPr="00456CC4">
        <w:t xml:space="preserve">een voorbeeld: </w:t>
      </w:r>
    </w:p>
    <w:p w14:paraId="20F908BF" w14:textId="02F41820" w:rsidR="00044350" w:rsidRPr="00456CC4" w:rsidRDefault="00641FAD" w:rsidP="00013247">
      <w:r w:rsidRPr="00456CC4">
        <w:rPr>
          <w:noProof/>
        </w:rPr>
        <w:drawing>
          <wp:inline distT="0" distB="0" distL="0" distR="0" wp14:anchorId="694E2EC8" wp14:editId="696D3370">
            <wp:extent cx="5760720" cy="1845310"/>
            <wp:effectExtent l="0" t="0" r="0" b="2540"/>
            <wp:docPr id="968840729" name="Picture 1" descr="An example of working, but unsaf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40729" name="Picture 1" descr="An example of working, but unsafe code"/>
                    <pic:cNvPicPr/>
                  </pic:nvPicPr>
                  <pic:blipFill>
                    <a:blip r:embed="rId9"/>
                    <a:stretch>
                      <a:fillRect/>
                    </a:stretch>
                  </pic:blipFill>
                  <pic:spPr>
                    <a:xfrm>
                      <a:off x="0" y="0"/>
                      <a:ext cx="5760720" cy="1845310"/>
                    </a:xfrm>
                    <a:prstGeom prst="rect">
                      <a:avLst/>
                    </a:prstGeom>
                  </pic:spPr>
                </pic:pic>
              </a:graphicData>
            </a:graphic>
          </wp:inline>
        </w:drawing>
      </w:r>
    </w:p>
    <w:p w14:paraId="54304669" w14:textId="77777777" w:rsidR="00044350" w:rsidRPr="00456CC4" w:rsidRDefault="00044350" w:rsidP="00013247"/>
    <w:p w14:paraId="1EEAF6C1" w14:textId="77777777" w:rsidR="004C2960" w:rsidRDefault="00371671" w:rsidP="00013247">
      <w:r w:rsidRPr="00456CC4">
        <w:t xml:space="preserve">Zoals in dit voorbeeld te zien is, kan </w:t>
      </w:r>
      <w:r w:rsidR="00170784" w:rsidRPr="00456CC4">
        <w:t>een tijd in ms gebonden worden aan een lengte in cm, wat niet zou mogen</w:t>
      </w:r>
      <w:r w:rsidR="00AE00A7" w:rsidRPr="00456CC4">
        <w:t xml:space="preserve"> en voor problemen kan zorgen</w:t>
      </w:r>
      <w:r w:rsidR="00170784" w:rsidRPr="00456CC4">
        <w:t xml:space="preserve">. Helaas is hier geen controle op en moet </w:t>
      </w:r>
      <w:r w:rsidR="004F02FA" w:rsidRPr="00456CC4">
        <w:t xml:space="preserve">er naar het commentaar gekeken worden </w:t>
      </w:r>
      <w:r w:rsidR="00A75172" w:rsidRPr="00456CC4">
        <w:t xml:space="preserve">om te zien </w:t>
      </w:r>
      <w:r w:rsidR="004F02FA" w:rsidRPr="00456CC4">
        <w:t xml:space="preserve">wat de variabele inhoudt. </w:t>
      </w:r>
    </w:p>
    <w:p w14:paraId="119743AE" w14:textId="4A23C253" w:rsidR="000A0512" w:rsidRPr="00456CC4" w:rsidRDefault="004F02FA" w:rsidP="00013247">
      <w:r w:rsidRPr="00456CC4">
        <w:lastRenderedPageBreak/>
        <w:t>In een groot project is dit onhandig, dus worden er soms zelf types gedefin</w:t>
      </w:r>
      <w:r w:rsidR="003115CF">
        <w:t>ie</w:t>
      </w:r>
      <w:r w:rsidRPr="00456CC4">
        <w:t>e</w:t>
      </w:r>
      <w:r w:rsidR="003115CF">
        <w:t>r</w:t>
      </w:r>
      <w:r w:rsidRPr="00456CC4">
        <w:t>d. Dit is een optie die leesbaarder is, maar het kost wel extra projecttijd om te implementeren en</w:t>
      </w:r>
      <w:r w:rsidR="00A2181E" w:rsidRPr="00456CC4">
        <w:t xml:space="preserve"> vaak</w:t>
      </w:r>
      <w:r w:rsidRPr="00456CC4">
        <w:t xml:space="preserve"> </w:t>
      </w:r>
      <w:r w:rsidR="00F86980" w:rsidRPr="00456CC4">
        <w:t xml:space="preserve">wordt er </w:t>
      </w:r>
      <w:r w:rsidR="001C03C9">
        <w:t xml:space="preserve">alsnog </w:t>
      </w:r>
      <w:r w:rsidR="00A61A1B" w:rsidRPr="00456CC4">
        <w:t>niet gecontroleerd of er verkeerde conversies plaatsvinden.</w:t>
      </w:r>
    </w:p>
    <w:p w14:paraId="34B32567" w14:textId="49F2AD20" w:rsidR="000A0512" w:rsidRPr="00456CC4" w:rsidRDefault="000A0512" w:rsidP="00013247">
      <w:r w:rsidRPr="00456CC4">
        <w:t xml:space="preserve">Kortom, het probleem is </w:t>
      </w:r>
      <w:r w:rsidR="00AE7747" w:rsidRPr="00456CC4">
        <w:t xml:space="preserve">dat er nog geen </w:t>
      </w:r>
      <w:r w:rsidR="00820074" w:rsidRPr="00456CC4">
        <w:t xml:space="preserve">generieke </w:t>
      </w:r>
      <w:r w:rsidR="00AE7747" w:rsidRPr="00456CC4">
        <w:t>oplossing is die</w:t>
      </w:r>
      <w:r w:rsidR="008B7580" w:rsidRPr="00456CC4">
        <w:t xml:space="preserve"> </w:t>
      </w:r>
      <w:commentRangeStart w:id="3"/>
      <w:r w:rsidR="008B7580" w:rsidRPr="00456CC4">
        <w:t>de</w:t>
      </w:r>
      <w:r w:rsidR="00AE7747" w:rsidRPr="00456CC4">
        <w:t xml:space="preserve"> type-safety</w:t>
      </w:r>
      <w:commentRangeEnd w:id="3"/>
      <w:r w:rsidR="00606D7A">
        <w:rPr>
          <w:rStyle w:val="CommentReference"/>
        </w:rPr>
        <w:commentReference w:id="3"/>
      </w:r>
      <w:r w:rsidR="00AF11F8" w:rsidRPr="00456CC4">
        <w:t xml:space="preserve"> van eenheden verhoogt</w:t>
      </w:r>
      <w:r w:rsidR="00820074" w:rsidRPr="00456CC4">
        <w:t>.</w:t>
      </w:r>
    </w:p>
    <w:p w14:paraId="62AA46EF" w14:textId="77777777" w:rsidR="005E283A" w:rsidRPr="00456CC4" w:rsidRDefault="005E283A" w:rsidP="00013247"/>
    <w:p w14:paraId="4CDB9584" w14:textId="512946D6" w:rsidR="00F27C2A" w:rsidRPr="00456CC4" w:rsidRDefault="00044350" w:rsidP="00F27C2A">
      <w:pPr>
        <w:pStyle w:val="Heading2"/>
      </w:pPr>
      <w:bookmarkStart w:id="4" w:name="_Toc193790873"/>
      <w:r w:rsidRPr="00456CC4">
        <w:t>Verwachte oplossing</w:t>
      </w:r>
      <w:bookmarkEnd w:id="4"/>
    </w:p>
    <w:p w14:paraId="2A70003B" w14:textId="3A91E7D5" w:rsidR="00937F23" w:rsidRPr="00456CC4" w:rsidRDefault="002C4E97" w:rsidP="002C4E97">
      <w:r w:rsidRPr="00456CC4">
        <w:t xml:space="preserve">De verwachte oplossing hiervoor is een </w:t>
      </w:r>
      <w:commentRangeStart w:id="5"/>
      <w:commentRangeStart w:id="6"/>
      <w:r w:rsidRPr="00456CC4">
        <w:t xml:space="preserve">library </w:t>
      </w:r>
      <w:commentRangeEnd w:id="5"/>
      <w:r w:rsidR="00606D7A">
        <w:rPr>
          <w:rStyle w:val="CommentReference"/>
        </w:rPr>
        <w:commentReference w:id="5"/>
      </w:r>
      <w:commentRangeEnd w:id="6"/>
      <w:r w:rsidR="00E152D4">
        <w:rPr>
          <w:rStyle w:val="CommentReference"/>
        </w:rPr>
        <w:commentReference w:id="6"/>
      </w:r>
      <w:ins w:id="7" w:author="Lars van Duijnhoven | Inspiro" w:date="2025-03-27T12:00:00Z" w16du:dateUtc="2025-03-27T11:00:00Z">
        <w:r w:rsidR="00E152D4">
          <w:t>(een software bi</w:t>
        </w:r>
      </w:ins>
      <w:ins w:id="8" w:author="Lars van Duijnhoven | Inspiro" w:date="2025-03-27T12:01:00Z" w16du:dateUtc="2025-03-27T11:01:00Z">
        <w:r w:rsidR="00E152D4">
          <w:t xml:space="preserve">bliotheek) </w:t>
        </w:r>
      </w:ins>
      <w:r w:rsidRPr="00456CC4">
        <w:t xml:space="preserve">die deze eenheden </w:t>
      </w:r>
      <w:r w:rsidR="006A13F9">
        <w:t xml:space="preserve">bevat </w:t>
      </w:r>
      <w:r w:rsidRPr="00456CC4">
        <w:t xml:space="preserve">en controleert op verkeerde </w:t>
      </w:r>
      <w:r w:rsidR="004334BB" w:rsidRPr="00456CC4">
        <w:t>declaraties of andere functies.</w:t>
      </w:r>
      <w:r w:rsidR="00937F23" w:rsidRPr="00456CC4">
        <w:t xml:space="preserve"> Hieronder is een voorbeeld:</w:t>
      </w:r>
    </w:p>
    <w:p w14:paraId="46C46A9E" w14:textId="2A6DAF14" w:rsidR="00641FAD" w:rsidRPr="00456CC4" w:rsidRDefault="008B3263" w:rsidP="00641FAD">
      <w:r w:rsidRPr="00456CC4">
        <w:rPr>
          <w:noProof/>
        </w:rPr>
        <w:drawing>
          <wp:inline distT="0" distB="0" distL="0" distR="0" wp14:anchorId="4CE2589F" wp14:editId="0A140541">
            <wp:extent cx="4839375" cy="762106"/>
            <wp:effectExtent l="0" t="0" r="0" b="0"/>
            <wp:docPr id="1005831637" name="Picture 1" descr="An example of working ánd saf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31637" name="Picture 1" descr="An example of working ánd safe code"/>
                    <pic:cNvPicPr/>
                  </pic:nvPicPr>
                  <pic:blipFill>
                    <a:blip r:embed="rId14"/>
                    <a:stretch>
                      <a:fillRect/>
                    </a:stretch>
                  </pic:blipFill>
                  <pic:spPr>
                    <a:xfrm>
                      <a:off x="0" y="0"/>
                      <a:ext cx="4839375" cy="762106"/>
                    </a:xfrm>
                    <a:prstGeom prst="rect">
                      <a:avLst/>
                    </a:prstGeom>
                  </pic:spPr>
                </pic:pic>
              </a:graphicData>
            </a:graphic>
          </wp:inline>
        </w:drawing>
      </w:r>
    </w:p>
    <w:p w14:paraId="4472F4B3" w14:textId="21E95DAC" w:rsidR="00641FAD" w:rsidRPr="00456CC4" w:rsidRDefault="00CE0B32" w:rsidP="00641FAD">
      <w:r w:rsidRPr="00456CC4">
        <w:t xml:space="preserve">Zoals </w:t>
      </w:r>
      <w:r w:rsidR="003F2622">
        <w:t>in het voorbeeld</w:t>
      </w:r>
      <w:r w:rsidRPr="00456CC4">
        <w:t xml:space="preserve"> te zien is k</w:t>
      </w:r>
      <w:r w:rsidR="005614BB">
        <w:t>unnen</w:t>
      </w:r>
      <w:r w:rsidRPr="00456CC4">
        <w:t xml:space="preserve"> </w:t>
      </w:r>
      <w:r w:rsidR="004D0159" w:rsidRPr="00456CC4">
        <w:t xml:space="preserve">er </w:t>
      </w:r>
      <w:r w:rsidRPr="00456CC4">
        <w:t>geen seconde</w:t>
      </w:r>
      <w:r w:rsidR="005614BB">
        <w:t>s</w:t>
      </w:r>
      <w:r w:rsidRPr="00456CC4">
        <w:t xml:space="preserve"> </w:t>
      </w:r>
      <w:r w:rsidR="004D0159" w:rsidRPr="00456CC4">
        <w:t xml:space="preserve">gebonden worden </w:t>
      </w:r>
      <w:r w:rsidRPr="00456CC4">
        <w:t>aan een meter variabele.</w:t>
      </w:r>
      <w:r w:rsidRPr="00456CC4">
        <w:br/>
        <w:t xml:space="preserve">Met een library die deze eenheden </w:t>
      </w:r>
      <w:r w:rsidR="007C0497" w:rsidRPr="00456CC4">
        <w:t xml:space="preserve">bevat en functionaliteit biedt om </w:t>
      </w:r>
      <w:r w:rsidR="00D26051">
        <w:t>t</w:t>
      </w:r>
      <w:r w:rsidR="007C0497" w:rsidRPr="00456CC4">
        <w:t xml:space="preserve">e converteren tussen bijvoorbeeld meter en cm zou de type-safety </w:t>
      </w:r>
      <w:r w:rsidR="00EA4B7B">
        <w:t xml:space="preserve">nog extra </w:t>
      </w:r>
      <w:r w:rsidR="007C0497" w:rsidRPr="00456CC4">
        <w:t xml:space="preserve">vergroot worden. </w:t>
      </w:r>
      <w:r w:rsidR="00613C97" w:rsidRPr="00456CC4">
        <w:t>Mits de library hier op controleert, zoals in het voorbeeld hierboven.</w:t>
      </w:r>
    </w:p>
    <w:p w14:paraId="039970EE" w14:textId="3F6E19D8" w:rsidR="00641FAD" w:rsidRPr="00456CC4" w:rsidRDefault="00D710F7" w:rsidP="00D710F7">
      <w:pPr>
        <w:pStyle w:val="Heading1"/>
      </w:pPr>
      <w:bookmarkStart w:id="9" w:name="_Toc193790874"/>
      <w:commentRangeStart w:id="10"/>
      <w:commentRangeStart w:id="11"/>
      <w:commentRangeStart w:id="12"/>
      <w:commentRangeStart w:id="13"/>
      <w:r w:rsidRPr="00456CC4">
        <w:t>Eisen</w:t>
      </w:r>
      <w:bookmarkEnd w:id="9"/>
      <w:commentRangeEnd w:id="10"/>
      <w:r w:rsidR="00B1621D">
        <w:rPr>
          <w:rStyle w:val="CommentReference"/>
          <w:rFonts w:asciiTheme="minorHAnsi" w:eastAsiaTheme="minorHAnsi" w:hAnsiTheme="minorHAnsi" w:cstheme="minorBidi"/>
          <w:color w:val="auto"/>
        </w:rPr>
        <w:commentReference w:id="10"/>
      </w:r>
      <w:commentRangeEnd w:id="11"/>
      <w:r w:rsidR="00606D7A">
        <w:rPr>
          <w:rStyle w:val="CommentReference"/>
          <w:rFonts w:asciiTheme="minorHAnsi" w:eastAsiaTheme="minorHAnsi" w:hAnsiTheme="minorHAnsi" w:cstheme="minorBidi"/>
          <w:color w:val="auto"/>
        </w:rPr>
        <w:commentReference w:id="11"/>
      </w:r>
      <w:commentRangeEnd w:id="12"/>
      <w:r w:rsidR="003069EB">
        <w:rPr>
          <w:rStyle w:val="CommentReference"/>
          <w:rFonts w:asciiTheme="minorHAnsi" w:eastAsiaTheme="minorHAnsi" w:hAnsiTheme="minorHAnsi" w:cstheme="minorBidi"/>
          <w:color w:val="auto"/>
        </w:rPr>
        <w:commentReference w:id="12"/>
      </w:r>
      <w:commentRangeEnd w:id="13"/>
      <w:r w:rsidR="00995BC0">
        <w:rPr>
          <w:rStyle w:val="CommentReference"/>
          <w:rFonts w:asciiTheme="minorHAnsi" w:eastAsiaTheme="minorHAnsi" w:hAnsiTheme="minorHAnsi" w:cstheme="minorBidi"/>
          <w:color w:val="auto"/>
        </w:rPr>
        <w:commentReference w:id="13"/>
      </w:r>
    </w:p>
    <w:p w14:paraId="07D60097" w14:textId="36C23A8C" w:rsidR="00ED660A" w:rsidRPr="00456CC4" w:rsidRDefault="000C2809" w:rsidP="00641FAD">
      <w:r w:rsidRPr="00456CC4">
        <w:t>Hieronder volgt een lijst van eisen die gesteld zijn aan de library</w:t>
      </w:r>
      <w:r w:rsidR="002B4E2F" w:rsidRPr="00456CC4">
        <w:t xml:space="preserve">. Knockout criteria </w:t>
      </w:r>
      <w:r w:rsidR="00AD6340" w:rsidRPr="00456CC4">
        <w:t>houdt in</w:t>
      </w:r>
      <w:r w:rsidR="002B4E2F" w:rsidRPr="00456CC4">
        <w:t xml:space="preserve"> dat </w:t>
      </w:r>
      <w:r w:rsidR="00F626C5" w:rsidRPr="00456CC4">
        <w:t>wanneer</w:t>
      </w:r>
      <w:r w:rsidR="002B4E2F" w:rsidRPr="00456CC4">
        <w:t xml:space="preserve"> hier niet aan voldaan wordt, </w:t>
      </w:r>
      <w:r w:rsidR="00ED660A" w:rsidRPr="00456CC4">
        <w:t xml:space="preserve">de library sowieso niet geschikt is. </w:t>
      </w:r>
    </w:p>
    <w:p w14:paraId="5C08200E" w14:textId="7162B205" w:rsidR="00ED660A" w:rsidRPr="00456CC4" w:rsidRDefault="00ED660A" w:rsidP="000C2809">
      <w:pPr>
        <w:pStyle w:val="ListParagraph"/>
        <w:numPr>
          <w:ilvl w:val="0"/>
          <w:numId w:val="2"/>
        </w:numPr>
        <w:rPr>
          <w:b/>
          <w:bCs/>
        </w:rPr>
      </w:pPr>
      <w:r w:rsidRPr="00456CC4">
        <w:rPr>
          <w:b/>
          <w:bCs/>
        </w:rPr>
        <w:t>Knockout criteria</w:t>
      </w:r>
    </w:p>
    <w:p w14:paraId="67DF0D1A" w14:textId="7AF17846" w:rsidR="00F20EEF" w:rsidRPr="00535BA7" w:rsidRDefault="0071516E" w:rsidP="00ED660A">
      <w:pPr>
        <w:pStyle w:val="ListParagraph"/>
        <w:numPr>
          <w:ilvl w:val="1"/>
          <w:numId w:val="2"/>
        </w:numPr>
        <w:rPr>
          <w:i/>
          <w:iCs/>
        </w:rPr>
      </w:pPr>
      <w:r w:rsidRPr="00456CC4">
        <w:rPr>
          <w:i/>
          <w:iCs/>
        </w:rPr>
        <w:t>Software licentie</w:t>
      </w:r>
      <w:r w:rsidR="00047A5D" w:rsidRPr="00456CC4">
        <w:rPr>
          <w:i/>
          <w:iCs/>
        </w:rPr>
        <w:br/>
      </w:r>
      <w:r w:rsidR="00C2102E" w:rsidRPr="00456CC4">
        <w:t xml:space="preserve">De software moet bruikbaar zijn voor Inspiro, dus bijvoorbeeld een MIT of Apache 2.0 </w:t>
      </w:r>
      <w:r w:rsidR="00B02F33">
        <w:t>licentie</w:t>
      </w:r>
      <w:r w:rsidR="00437C50" w:rsidRPr="00456CC4">
        <w:t xml:space="preserve"> mag gebruikt worden, maar GPL-3.0 niet.</w:t>
      </w:r>
      <w:r w:rsidR="00BD5F1D">
        <w:t xml:space="preserve"> Zie </w:t>
      </w:r>
      <w:hyperlink r:id="rId15" w:history="1">
        <w:r w:rsidR="00765289" w:rsidRPr="002D26CE">
          <w:rPr>
            <w:rStyle w:val="Hyperlink"/>
          </w:rPr>
          <w:t>deze link</w:t>
        </w:r>
      </w:hyperlink>
      <w:r w:rsidR="005217E1" w:rsidRPr="00456CC4">
        <w:t xml:space="preserve"> </w:t>
      </w:r>
      <w:r w:rsidR="002D26CE">
        <w:t xml:space="preserve">bij H3.2 voor een overzicht van welke </w:t>
      </w:r>
      <w:r w:rsidR="00B54AC0">
        <w:t>licenties</w:t>
      </w:r>
      <w:r w:rsidR="002D26CE">
        <w:t xml:space="preserve"> gebruikt mogen worden.</w:t>
      </w:r>
      <w:r w:rsidR="007B77BC">
        <w:br/>
        <w:t xml:space="preserve">Licenties die bijvoorbeeld </w:t>
      </w:r>
      <w:r w:rsidR="00E34130">
        <w:t>forceren dat het volledige programma open source gemaakt moet worden zijn verboden om te gebruiken.</w:t>
      </w:r>
    </w:p>
    <w:p w14:paraId="5363E407" w14:textId="77777777" w:rsidR="00535BA7" w:rsidRPr="00535BA7" w:rsidRDefault="00535BA7" w:rsidP="00535BA7">
      <w:pPr>
        <w:rPr>
          <w:i/>
          <w:iCs/>
        </w:rPr>
      </w:pPr>
    </w:p>
    <w:p w14:paraId="6355818D" w14:textId="7661E36A" w:rsidR="00F20EEF" w:rsidRDefault="00F20EEF" w:rsidP="00ED660A">
      <w:pPr>
        <w:pStyle w:val="ListParagraph"/>
        <w:numPr>
          <w:ilvl w:val="1"/>
          <w:numId w:val="2"/>
        </w:numPr>
      </w:pPr>
      <w:commentRangeStart w:id="15"/>
      <w:r w:rsidRPr="00456CC4">
        <w:rPr>
          <w:i/>
          <w:iCs/>
        </w:rPr>
        <w:t>C++ versie</w:t>
      </w:r>
      <w:r w:rsidR="00945A62" w:rsidRPr="00456CC4">
        <w:br/>
      </w:r>
      <w:commentRangeEnd w:id="15"/>
      <w:r w:rsidR="00606D7A">
        <w:rPr>
          <w:rStyle w:val="CommentReference"/>
        </w:rPr>
        <w:commentReference w:id="15"/>
      </w:r>
      <w:r w:rsidR="00135808">
        <w:t xml:space="preserve">De </w:t>
      </w:r>
      <w:r w:rsidR="00B228AD">
        <w:t>hoogste versie die de library mag hebben hangt af van de uitkomst van het onderzoek naar de highest common denominator.</w:t>
      </w:r>
      <w:r w:rsidR="00D30123">
        <w:br/>
        <w:t>Een library die niet ondersteunt wordt door de huidige  gebruikte microcontrollers is namelijk nutteloos.</w:t>
      </w:r>
    </w:p>
    <w:p w14:paraId="730865D2" w14:textId="77777777" w:rsidR="00535BA7" w:rsidRPr="00456CC4" w:rsidRDefault="00535BA7" w:rsidP="00535BA7"/>
    <w:p w14:paraId="0C5FCACB" w14:textId="02788B4D" w:rsidR="00535BA7" w:rsidRDefault="00AD11AC" w:rsidP="00ED660A">
      <w:pPr>
        <w:pStyle w:val="ListParagraph"/>
        <w:numPr>
          <w:ilvl w:val="1"/>
          <w:numId w:val="2"/>
        </w:numPr>
      </w:pPr>
      <w:r w:rsidRPr="00456CC4">
        <w:rPr>
          <w:i/>
          <w:iCs/>
        </w:rPr>
        <w:t>Wanneer worden de types gecontroleerd? (</w:t>
      </w:r>
      <w:commentRangeStart w:id="16"/>
      <w:r w:rsidRPr="00456CC4">
        <w:rPr>
          <w:i/>
          <w:iCs/>
        </w:rPr>
        <w:t>Dimensional analysis</w:t>
      </w:r>
      <w:commentRangeEnd w:id="16"/>
      <w:r w:rsidR="00606D7A">
        <w:rPr>
          <w:rStyle w:val="CommentReference"/>
        </w:rPr>
        <w:commentReference w:id="16"/>
      </w:r>
      <w:r w:rsidRPr="00456CC4">
        <w:rPr>
          <w:i/>
          <w:iCs/>
        </w:rPr>
        <w:t>)</w:t>
      </w:r>
      <w:r w:rsidR="00D6744A" w:rsidRPr="00456CC4">
        <w:br/>
      </w:r>
      <w:r w:rsidR="00D10637">
        <w:t>Dimensional analysis</w:t>
      </w:r>
      <w:r w:rsidR="001F4661">
        <w:t xml:space="preserve"> is het controleren van types, dus of een meter (eenheid) aan een temperatuur </w:t>
      </w:r>
      <w:r w:rsidR="00BC415E">
        <w:t xml:space="preserve">(dimensie) </w:t>
      </w:r>
      <w:r w:rsidR="001F4661">
        <w:t>gebonden kan worden.</w:t>
      </w:r>
      <w:r w:rsidR="00BC415E">
        <w:t xml:space="preserve"> In dit voorbeld wordt</w:t>
      </w:r>
      <w:r w:rsidR="00D10637">
        <w:br/>
      </w:r>
      <w:r w:rsidR="00D6744A" w:rsidRPr="00456CC4">
        <w:t xml:space="preserve">De foutmeldingen van verkeerd typegebruik moeten </w:t>
      </w:r>
      <w:commentRangeStart w:id="17"/>
      <w:r w:rsidR="00D6744A" w:rsidRPr="00456CC4">
        <w:t xml:space="preserve">compiletime </w:t>
      </w:r>
      <w:commentRangeEnd w:id="17"/>
      <w:r w:rsidR="00606D7A">
        <w:rPr>
          <w:rStyle w:val="CommentReference"/>
        </w:rPr>
        <w:commentReference w:id="17"/>
      </w:r>
      <w:r w:rsidR="00C046A4" w:rsidRPr="00456CC4">
        <w:t xml:space="preserve">gecontroleerd </w:t>
      </w:r>
      <w:r w:rsidR="00C046A4" w:rsidRPr="00456CC4">
        <w:lastRenderedPageBreak/>
        <w:t xml:space="preserve">en </w:t>
      </w:r>
      <w:r w:rsidR="00D6744A" w:rsidRPr="00456CC4">
        <w:t>weergeven worden</w:t>
      </w:r>
      <w:r w:rsidR="0067184D" w:rsidRPr="00456CC4">
        <w:t>, dus</w:t>
      </w:r>
      <w:r w:rsidR="009F74D1" w:rsidRPr="00456CC4">
        <w:t xml:space="preserve"> </w:t>
      </w:r>
      <w:r w:rsidR="0067184D" w:rsidRPr="00456CC4">
        <w:t>r</w:t>
      </w:r>
      <w:r w:rsidR="009F74D1" w:rsidRPr="00456CC4">
        <w:t>untime is niet geschikt.</w:t>
      </w:r>
      <w:r w:rsidR="00B63708">
        <w:t xml:space="preserve"> Dit komt doordat compiletime</w:t>
      </w:r>
      <w:r w:rsidR="00EA0A65">
        <w:t xml:space="preserve"> sneller te debuggen is</w:t>
      </w:r>
      <w:commentRangeStart w:id="18"/>
      <w:commentRangeEnd w:id="18"/>
      <w:r w:rsidR="00B917F2">
        <w:rPr>
          <w:rStyle w:val="CommentReference"/>
        </w:rPr>
        <w:commentReference w:id="18"/>
      </w:r>
      <w:r w:rsidR="00EA0A65">
        <w:t xml:space="preserve"> </w:t>
      </w:r>
      <w:r w:rsidR="00B63708">
        <w:t xml:space="preserve">en </w:t>
      </w:r>
      <w:r w:rsidR="00EA0A65">
        <w:t xml:space="preserve">dus </w:t>
      </w:r>
      <w:r w:rsidR="00B63708">
        <w:t>meer tijd scheelt dan runtime</w:t>
      </w:r>
      <w:commentRangeStart w:id="19"/>
      <w:r w:rsidR="00B63708">
        <w:t>. Bij runtime moet het programma continu gebuild en gerund worden</w:t>
      </w:r>
      <w:r w:rsidR="00F17BBF">
        <w:t>, wat allemaal extra tijd kost.</w:t>
      </w:r>
      <w:commentRangeEnd w:id="19"/>
      <w:r w:rsidR="00865B74">
        <w:rPr>
          <w:rStyle w:val="CommentReference"/>
        </w:rPr>
        <w:commentReference w:id="19"/>
      </w:r>
    </w:p>
    <w:p w14:paraId="640D277B" w14:textId="77777777" w:rsidR="00535BA7" w:rsidRDefault="00535BA7" w:rsidP="00535BA7"/>
    <w:p w14:paraId="1612BA8E" w14:textId="3B055159" w:rsidR="00C568C8" w:rsidRDefault="005875BB" w:rsidP="00535BA7">
      <w:pPr>
        <w:pStyle w:val="ListParagraph"/>
        <w:numPr>
          <w:ilvl w:val="1"/>
          <w:numId w:val="2"/>
        </w:numPr>
        <w:rPr>
          <w:color w:val="000000" w:themeColor="text1"/>
        </w:rPr>
      </w:pPr>
      <w:commentRangeStart w:id="20"/>
      <w:r>
        <w:rPr>
          <w:i/>
          <w:iCs/>
          <w:color w:val="000000" w:themeColor="text1"/>
        </w:rPr>
        <w:t xml:space="preserve">Heap </w:t>
      </w:r>
      <w:commentRangeEnd w:id="20"/>
      <w:r w:rsidR="000857AE">
        <w:rPr>
          <w:rStyle w:val="CommentReference"/>
        </w:rPr>
        <w:commentReference w:id="20"/>
      </w:r>
      <w:ins w:id="21" w:author="Jeroen Beekman | Inspiro" w:date="2025-03-27T10:40:00Z" w16du:dateUtc="2025-03-27T09:40:00Z">
        <w:r w:rsidR="00C843E7">
          <w:rPr>
            <w:i/>
            <w:iCs/>
            <w:color w:val="000000" w:themeColor="text1"/>
          </w:rPr>
          <w:t xml:space="preserve">geheugen </w:t>
        </w:r>
      </w:ins>
      <w:r w:rsidR="00535BA7" w:rsidRPr="00535BA7">
        <w:rPr>
          <w:i/>
          <w:iCs/>
          <w:color w:val="000000" w:themeColor="text1"/>
        </w:rPr>
        <w:t>gebruik</w:t>
      </w:r>
      <w:r w:rsidR="00187E51">
        <w:rPr>
          <w:i/>
          <w:iCs/>
          <w:color w:val="000000" w:themeColor="text1"/>
        </w:rPr>
        <w:t xml:space="preserve"> </w:t>
      </w:r>
      <w:r w:rsidR="00187E51" w:rsidRPr="00415B43">
        <w:rPr>
          <w:i/>
          <w:iCs/>
          <w:color w:val="000000" w:themeColor="text1"/>
          <w:u w:val="single"/>
        </w:rPr>
        <w:t>Statische allocatie?? Andere beschrijving</w:t>
      </w:r>
      <w:r w:rsidR="00C568C8" w:rsidRPr="00456CC4">
        <w:br/>
      </w:r>
      <w:r w:rsidR="00535BA7">
        <w:rPr>
          <w:color w:val="000000" w:themeColor="text1"/>
        </w:rPr>
        <w:t xml:space="preserve">Vanwege </w:t>
      </w:r>
      <w:r w:rsidR="00DA1732">
        <w:rPr>
          <w:color w:val="000000" w:themeColor="text1"/>
        </w:rPr>
        <w:t xml:space="preserve">het gebruik op embedded </w:t>
      </w:r>
      <w:r>
        <w:rPr>
          <w:color w:val="000000" w:themeColor="text1"/>
        </w:rPr>
        <w:t xml:space="preserve">apparaten mag er geen gebruik gemaakt worden van de </w:t>
      </w:r>
      <w:r w:rsidR="00535709">
        <w:rPr>
          <w:color w:val="000000" w:themeColor="text1"/>
        </w:rPr>
        <w:t>heap.</w:t>
      </w:r>
      <w:r w:rsidR="00D55D83">
        <w:rPr>
          <w:color w:val="000000" w:themeColor="text1"/>
        </w:rPr>
        <w:t xml:space="preserve"> </w:t>
      </w:r>
      <w:commentRangeStart w:id="22"/>
      <w:r w:rsidR="00D55D83">
        <w:rPr>
          <w:color w:val="000000" w:themeColor="text1"/>
        </w:rPr>
        <w:t>Dynamische allocatie via de heap is namelijk veel foutgevoeliger</w:t>
      </w:r>
      <w:r w:rsidR="008C7B30">
        <w:rPr>
          <w:color w:val="000000" w:themeColor="text1"/>
        </w:rPr>
        <w:t>, wat niet wenselijk is.</w:t>
      </w:r>
      <w:r w:rsidR="00535709">
        <w:rPr>
          <w:color w:val="000000" w:themeColor="text1"/>
        </w:rPr>
        <w:t xml:space="preserve"> </w:t>
      </w:r>
      <w:commentRangeEnd w:id="22"/>
      <w:r w:rsidR="00C843E7">
        <w:rPr>
          <w:rStyle w:val="CommentReference"/>
        </w:rPr>
        <w:commentReference w:id="22"/>
      </w:r>
      <w:r w:rsidR="00535709">
        <w:rPr>
          <w:color w:val="000000" w:themeColor="text1"/>
        </w:rPr>
        <w:t>Alles moet op de stack</w:t>
      </w:r>
      <w:r w:rsidR="00D375FE">
        <w:rPr>
          <w:color w:val="000000" w:themeColor="text1"/>
        </w:rPr>
        <w:t>, dus met statische allocatie</w:t>
      </w:r>
      <w:r w:rsidR="00535709">
        <w:rPr>
          <w:color w:val="000000" w:themeColor="text1"/>
        </w:rPr>
        <w:t xml:space="preserve">. Hierbij kan er ook gemeten worden hoeveel </w:t>
      </w:r>
      <w:r w:rsidR="00FB124D">
        <w:rPr>
          <w:color w:val="000000" w:themeColor="text1"/>
        </w:rPr>
        <w:t xml:space="preserve">van de </w:t>
      </w:r>
      <w:r w:rsidR="008C1BD7">
        <w:rPr>
          <w:color w:val="000000" w:themeColor="text1"/>
        </w:rPr>
        <w:t>stack</w:t>
      </w:r>
      <w:r w:rsidR="00FB124D">
        <w:rPr>
          <w:color w:val="000000" w:themeColor="text1"/>
        </w:rPr>
        <w:t xml:space="preserve"> gebruikt wordt door de library</w:t>
      </w:r>
      <w:r w:rsidR="008C1BD7">
        <w:rPr>
          <w:color w:val="000000" w:themeColor="text1"/>
        </w:rPr>
        <w:t>.</w:t>
      </w:r>
    </w:p>
    <w:p w14:paraId="0047170E" w14:textId="77777777" w:rsidR="00535BA7" w:rsidRPr="00535BA7" w:rsidRDefault="00535BA7" w:rsidP="00535BA7">
      <w:pPr>
        <w:rPr>
          <w:color w:val="000000" w:themeColor="text1"/>
        </w:rPr>
      </w:pPr>
    </w:p>
    <w:p w14:paraId="55315588" w14:textId="4DE2813D" w:rsidR="00ED660A" w:rsidRPr="00456CC4" w:rsidRDefault="00430E30" w:rsidP="00ED660A">
      <w:pPr>
        <w:pStyle w:val="ListParagraph"/>
        <w:numPr>
          <w:ilvl w:val="0"/>
          <w:numId w:val="2"/>
        </w:numPr>
        <w:rPr>
          <w:b/>
          <w:bCs/>
        </w:rPr>
      </w:pPr>
      <w:r>
        <w:rPr>
          <w:b/>
          <w:bCs/>
        </w:rPr>
        <w:t xml:space="preserve">Andere </w:t>
      </w:r>
      <w:r w:rsidR="00ED660A" w:rsidRPr="00456CC4">
        <w:rPr>
          <w:b/>
          <w:bCs/>
        </w:rPr>
        <w:t>criteria</w:t>
      </w:r>
    </w:p>
    <w:p w14:paraId="323DF280" w14:textId="21C3E16B" w:rsidR="00ED660A" w:rsidRDefault="00453075" w:rsidP="00ED660A">
      <w:pPr>
        <w:pStyle w:val="ListParagraph"/>
        <w:numPr>
          <w:ilvl w:val="1"/>
          <w:numId w:val="2"/>
        </w:numPr>
      </w:pPr>
      <w:r w:rsidRPr="00456CC4">
        <w:rPr>
          <w:i/>
          <w:iCs/>
        </w:rPr>
        <w:t>Uitbreidbaarheid</w:t>
      </w:r>
      <w:r w:rsidR="00E50574" w:rsidRPr="00456CC4">
        <w:br/>
        <w:t>Is de library makkelijk uit te breiden door Inspiro?</w:t>
      </w:r>
      <w:r w:rsidR="00B4387C" w:rsidRPr="00456CC4">
        <w:t xml:space="preserve"> Met uitbreiden wordt bedoeld extra eenheden toevoegen.</w:t>
      </w:r>
      <w:r w:rsidR="009F398E">
        <w:t xml:space="preserve"> Als de eenheden zelf toegevoegd kunnen worden is dat beter voor het grootschalig gebruik van deze library. Als er namelijk een specifieke eenheid in een toekomstig project komt die nog niet in deze library zit, kan deze toegevoegd worden.</w:t>
      </w:r>
    </w:p>
    <w:p w14:paraId="0C456481" w14:textId="77777777" w:rsidR="00F60293" w:rsidRPr="00456CC4" w:rsidRDefault="00F60293" w:rsidP="00F60293"/>
    <w:p w14:paraId="67224B6B" w14:textId="72B97FFF" w:rsidR="00453075" w:rsidRDefault="00453075" w:rsidP="00453075">
      <w:pPr>
        <w:pStyle w:val="ListParagraph"/>
        <w:numPr>
          <w:ilvl w:val="1"/>
          <w:numId w:val="2"/>
        </w:numPr>
      </w:pPr>
      <w:r w:rsidRPr="003C2784">
        <w:rPr>
          <w:i/>
          <w:iCs/>
        </w:rPr>
        <w:t>I</w:t>
      </w:r>
      <w:r w:rsidRPr="00456CC4">
        <w:rPr>
          <w:i/>
          <w:iCs/>
        </w:rPr>
        <w:t>nstelbaarheid</w:t>
      </w:r>
      <w:r w:rsidR="00F31A39" w:rsidRPr="00456CC4">
        <w:br/>
        <w:t>Zijn de variabelen makkelijk in te stellen, zoals wisselen tussen float en integer types</w:t>
      </w:r>
      <w:r w:rsidR="00E10546">
        <w:t xml:space="preserve">, </w:t>
      </w:r>
      <w:r w:rsidR="00A307D5">
        <w:t xml:space="preserve">bijvoorbeeld </w:t>
      </w:r>
      <w:r w:rsidR="00E10546">
        <w:t>zodat afstand een float is en temperatuur een integer.</w:t>
      </w:r>
      <w:r w:rsidR="00376F64">
        <w:br/>
        <w:t>Hoe meer je dit zelf in handen hebt, hoe beter</w:t>
      </w:r>
      <w:r w:rsidR="00CB4664">
        <w:t>.</w:t>
      </w:r>
    </w:p>
    <w:p w14:paraId="2E1ECCEC" w14:textId="77777777" w:rsidR="00F60293" w:rsidRPr="00456CC4" w:rsidRDefault="00F60293" w:rsidP="00F60293"/>
    <w:p w14:paraId="1B2C0455" w14:textId="0907FD18" w:rsidR="00453075" w:rsidRDefault="00453075" w:rsidP="00453075">
      <w:pPr>
        <w:pStyle w:val="ListParagraph"/>
        <w:numPr>
          <w:ilvl w:val="1"/>
          <w:numId w:val="2"/>
        </w:numPr>
        <w:rPr>
          <w:i/>
          <w:iCs/>
        </w:rPr>
      </w:pPr>
      <w:r w:rsidRPr="00456CC4">
        <w:rPr>
          <w:i/>
          <w:iCs/>
        </w:rPr>
        <w:t>Kwaliteit van documentatie</w:t>
      </w:r>
      <w:r w:rsidR="00F01E74">
        <w:rPr>
          <w:i/>
          <w:iCs/>
        </w:rPr>
        <w:br/>
      </w:r>
      <w:r w:rsidR="00F01E74">
        <w:t xml:space="preserve">Deze is redelijk vanzelfsprekend. De kwaliteit van de documentatie </w:t>
      </w:r>
      <w:r w:rsidR="00376F64">
        <w:t>moet wel goed zijn,</w:t>
      </w:r>
      <w:r w:rsidR="00DA3DBF">
        <w:t xml:space="preserve"> want je hebt er alsnog niks aan als het niks uitlegt.</w:t>
      </w:r>
      <w:r w:rsidR="00376F64">
        <w:t xml:space="preserve"> </w:t>
      </w:r>
    </w:p>
    <w:p w14:paraId="62BE7ADA" w14:textId="77777777" w:rsidR="00F60293" w:rsidRPr="00F60293" w:rsidRDefault="00F60293" w:rsidP="00F60293">
      <w:pPr>
        <w:rPr>
          <w:i/>
          <w:iCs/>
        </w:rPr>
      </w:pPr>
    </w:p>
    <w:p w14:paraId="53E76B3B" w14:textId="420937A6" w:rsidR="00453075" w:rsidRDefault="00453075" w:rsidP="00453075">
      <w:pPr>
        <w:pStyle w:val="ListParagraph"/>
        <w:numPr>
          <w:ilvl w:val="1"/>
          <w:numId w:val="2"/>
        </w:numPr>
        <w:rPr>
          <w:i/>
          <w:iCs/>
        </w:rPr>
      </w:pPr>
      <w:r w:rsidRPr="00456CC4">
        <w:rPr>
          <w:i/>
          <w:iCs/>
        </w:rPr>
        <w:t>Hoeveelheid documentatie</w:t>
      </w:r>
      <w:r w:rsidR="001903B5">
        <w:rPr>
          <w:i/>
          <w:iCs/>
        </w:rPr>
        <w:br/>
      </w:r>
      <w:r w:rsidR="001903B5">
        <w:t xml:space="preserve">Verder is de hoeveelheid documentatie ook belangrijk. Als 1 functionaliteit extreem goed uitgelegd is, maar </w:t>
      </w:r>
      <w:r w:rsidR="00CF5373">
        <w:t>alle andere functionaliteiten niet</w:t>
      </w:r>
      <w:r w:rsidR="009235AF">
        <w:t>, heb je vrij weinig aan de documentatie.</w:t>
      </w:r>
    </w:p>
    <w:p w14:paraId="721AC3AE" w14:textId="77777777" w:rsidR="00F60293" w:rsidRPr="00F60293" w:rsidRDefault="00F60293" w:rsidP="00F60293">
      <w:pPr>
        <w:rPr>
          <w:i/>
          <w:iCs/>
        </w:rPr>
      </w:pPr>
    </w:p>
    <w:p w14:paraId="2390EE3D" w14:textId="3A112FED" w:rsidR="00C1537F" w:rsidRPr="00C1537F" w:rsidRDefault="00073926" w:rsidP="00C1537F">
      <w:pPr>
        <w:pStyle w:val="ListParagraph"/>
        <w:numPr>
          <w:ilvl w:val="1"/>
          <w:numId w:val="2"/>
        </w:numPr>
        <w:rPr>
          <w:i/>
          <w:iCs/>
          <w:color w:val="000000" w:themeColor="text1"/>
        </w:rPr>
      </w:pPr>
      <w:r w:rsidRPr="00456CC4">
        <w:rPr>
          <w:i/>
          <w:iCs/>
          <w:color w:val="000000" w:themeColor="text1"/>
        </w:rPr>
        <w:t>Conversies</w:t>
      </w:r>
      <w:r w:rsidR="004628FB">
        <w:rPr>
          <w:i/>
          <w:iCs/>
          <w:color w:val="000000" w:themeColor="text1"/>
        </w:rPr>
        <w:br/>
      </w:r>
      <w:r w:rsidR="004628FB">
        <w:rPr>
          <w:color w:val="000000" w:themeColor="text1"/>
        </w:rPr>
        <w:t>Zijn conversies mogelijk</w:t>
      </w:r>
      <w:r w:rsidR="00770919">
        <w:rPr>
          <w:color w:val="000000" w:themeColor="text1"/>
        </w:rPr>
        <w:t>?</w:t>
      </w:r>
      <w:r w:rsidR="004628FB">
        <w:rPr>
          <w:color w:val="000000" w:themeColor="text1"/>
        </w:rPr>
        <w:t xml:space="preserve"> </w:t>
      </w:r>
      <w:r w:rsidR="00770919">
        <w:rPr>
          <w:color w:val="000000" w:themeColor="text1"/>
        </w:rPr>
        <w:t>Z</w:t>
      </w:r>
      <w:r w:rsidR="004628FB">
        <w:rPr>
          <w:color w:val="000000" w:themeColor="text1"/>
        </w:rPr>
        <w:t>o ja, zijn ze automatisch of moeten ze handmatig aangeroepen worden?</w:t>
      </w:r>
      <w:r w:rsidR="00F62263">
        <w:rPr>
          <w:color w:val="000000" w:themeColor="text1"/>
        </w:rPr>
        <w:t xml:space="preserve"> Dit scheelt </w:t>
      </w:r>
      <w:r w:rsidR="000465B3">
        <w:rPr>
          <w:color w:val="000000" w:themeColor="text1"/>
        </w:rPr>
        <w:t>berekeningen</w:t>
      </w:r>
      <w:r w:rsidR="00F62263">
        <w:rPr>
          <w:color w:val="000000" w:themeColor="text1"/>
        </w:rPr>
        <w:t xml:space="preserve"> en mogelijke rekenfouten, waardoor de code robuuster zou worden.</w:t>
      </w:r>
      <w:r w:rsidR="00E61EF4">
        <w:rPr>
          <w:color w:val="000000" w:themeColor="text1"/>
        </w:rPr>
        <w:t xml:space="preserve"> Zie een voorbeeld </w:t>
      </w:r>
      <w:r w:rsidR="00C74436">
        <w:rPr>
          <w:color w:val="000000" w:themeColor="text1"/>
        </w:rPr>
        <w:t xml:space="preserve">van automatische conversies </w:t>
      </w:r>
      <w:r w:rsidR="00E61EF4">
        <w:rPr>
          <w:color w:val="000000" w:themeColor="text1"/>
        </w:rPr>
        <w:t>hieronder</w:t>
      </w:r>
      <w:r w:rsidR="00DC1294">
        <w:rPr>
          <w:color w:val="000000" w:themeColor="text1"/>
        </w:rPr>
        <w:t>:</w:t>
      </w:r>
    </w:p>
    <w:p w14:paraId="313326FF" w14:textId="789B665A" w:rsidR="00453075" w:rsidRPr="00C1537F" w:rsidRDefault="00502468" w:rsidP="00C1537F">
      <w:pPr>
        <w:rPr>
          <w:i/>
          <w:iCs/>
          <w:color w:val="000000" w:themeColor="text1"/>
        </w:rPr>
      </w:pPr>
      <w:r>
        <w:rPr>
          <w:noProof/>
        </w:rPr>
        <w:lastRenderedPageBreak/>
        <w:drawing>
          <wp:inline distT="0" distB="0" distL="0" distR="0" wp14:anchorId="26418DFB" wp14:editId="497C4181">
            <wp:extent cx="5760720" cy="1058545"/>
            <wp:effectExtent l="0" t="0" r="0" b="8255"/>
            <wp:docPr id="248857328"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57328" name="Picture 2" descr="A black background with white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058545"/>
                    </a:xfrm>
                    <a:prstGeom prst="rect">
                      <a:avLst/>
                    </a:prstGeom>
                    <a:noFill/>
                    <a:ln>
                      <a:noFill/>
                    </a:ln>
                  </pic:spPr>
                </pic:pic>
              </a:graphicData>
            </a:graphic>
          </wp:inline>
        </w:drawing>
      </w:r>
      <w:r w:rsidR="00F62263">
        <w:rPr>
          <w:i/>
          <w:iCs/>
          <w:color w:val="000000" w:themeColor="text1"/>
        </w:rPr>
        <w:br/>
      </w:r>
      <w:r w:rsidR="00047A5D" w:rsidRPr="00C1537F">
        <w:rPr>
          <w:i/>
          <w:iCs/>
          <w:color w:val="000000" w:themeColor="text1"/>
        </w:rPr>
        <w:br/>
      </w:r>
    </w:p>
    <w:p w14:paraId="50FCC7C1" w14:textId="78FF8548" w:rsidR="004C404A" w:rsidRDefault="00073926" w:rsidP="00430E30">
      <w:pPr>
        <w:pStyle w:val="ListParagraph"/>
        <w:numPr>
          <w:ilvl w:val="1"/>
          <w:numId w:val="2"/>
        </w:numPr>
        <w:rPr>
          <w:i/>
          <w:iCs/>
        </w:rPr>
      </w:pPr>
      <w:r w:rsidRPr="00456CC4">
        <w:rPr>
          <w:i/>
          <w:iCs/>
        </w:rPr>
        <w:t>Externe dependencies</w:t>
      </w:r>
      <w:r w:rsidR="004F67B2">
        <w:rPr>
          <w:i/>
          <w:iCs/>
        </w:rPr>
        <w:br/>
      </w:r>
      <w:r w:rsidR="004F67B2">
        <w:t>Het liefst zo min mogelijk externe dependencies</w:t>
      </w:r>
      <w:r w:rsidR="009F1700">
        <w:t>, omdat deze naderhand aangepast kunnen worden</w:t>
      </w:r>
      <w:r w:rsidR="009A1780">
        <w:t>. Deze aanpassingen kunnen ervoor zorgen dat de werking aangepast moet worden, waardoor bestaande code niet meer zal werken.</w:t>
      </w:r>
    </w:p>
    <w:p w14:paraId="4845E45A" w14:textId="77777777" w:rsidR="00F60293" w:rsidRPr="00F60293" w:rsidRDefault="00F60293" w:rsidP="00F60293">
      <w:pPr>
        <w:rPr>
          <w:i/>
          <w:iCs/>
        </w:rPr>
      </w:pPr>
    </w:p>
    <w:p w14:paraId="72B05805" w14:textId="7EEDAD4E" w:rsidR="00073926" w:rsidRDefault="00073926" w:rsidP="00453075">
      <w:pPr>
        <w:pStyle w:val="ListParagraph"/>
        <w:numPr>
          <w:ilvl w:val="1"/>
          <w:numId w:val="2"/>
        </w:numPr>
        <w:rPr>
          <w:i/>
          <w:iCs/>
        </w:rPr>
      </w:pPr>
      <w:r w:rsidRPr="00456CC4">
        <w:rPr>
          <w:i/>
          <w:iCs/>
        </w:rPr>
        <w:t>CPPcheck resultaat</w:t>
      </w:r>
      <w:r w:rsidR="00141B0F">
        <w:rPr>
          <w:i/>
          <w:iCs/>
        </w:rPr>
        <w:br/>
      </w:r>
      <w:r w:rsidR="00141B0F">
        <w:t>Als het door CPPcheck komt is dit ook een teken dat het goede code is</w:t>
      </w:r>
      <w:r w:rsidR="00005BE2">
        <w:t>.</w:t>
      </w:r>
      <w:r w:rsidR="00242774">
        <w:br/>
        <w:t>Mocht dit niet zo zijn, dan is het al duidelijk dat de code waarschijnlijk minder goed geschreven is. Dit is een soort meetstaaf om snel de code te garanderen van kwaliteit.</w:t>
      </w:r>
    </w:p>
    <w:p w14:paraId="44A52426" w14:textId="77777777" w:rsidR="00F60293" w:rsidRPr="00F60293" w:rsidRDefault="00F60293" w:rsidP="00F60293">
      <w:pPr>
        <w:rPr>
          <w:i/>
          <w:iCs/>
        </w:rPr>
      </w:pPr>
    </w:p>
    <w:p w14:paraId="5CA2A760" w14:textId="67B124AF" w:rsidR="00F60293" w:rsidRPr="00F60293" w:rsidRDefault="004A748F" w:rsidP="14787E69">
      <w:pPr>
        <w:pStyle w:val="ListParagraph"/>
        <w:numPr>
          <w:ilvl w:val="1"/>
          <w:numId w:val="2"/>
        </w:numPr>
      </w:pPr>
      <w:r w:rsidRPr="14787E69">
        <w:rPr>
          <w:i/>
          <w:iCs/>
        </w:rPr>
        <w:t>Unittest coverage</w:t>
      </w:r>
      <w:r w:rsidR="00F60293">
        <w:br/>
      </w:r>
      <w:r w:rsidR="007C5C20">
        <w:t>Hoeveel</w:t>
      </w:r>
      <w:r w:rsidR="49D872F9">
        <w:t xml:space="preserve"> unittests zijn er geschreven? Dit kan in 5 gradaties, namelijk: niks, weinig, normaal, veel, erg veel.</w:t>
      </w:r>
      <w:r w:rsidR="00F60293">
        <w:br/>
      </w:r>
      <w:r w:rsidR="276064B6">
        <w:t>Dit is belangrijk, omdat dit ook als documentatie kan functioneren door voorbeelden te geven van hoe de library gebruikt kan worden.</w:t>
      </w:r>
    </w:p>
    <w:p w14:paraId="644AD8E2" w14:textId="23E2AA88" w:rsidR="14787E69" w:rsidRDefault="14787E69" w:rsidP="14787E69"/>
    <w:p w14:paraId="09EFA299" w14:textId="728E8399" w:rsidR="00535BA7" w:rsidRDefault="002C6890" w:rsidP="00641FAD">
      <w:pPr>
        <w:pStyle w:val="ListParagraph"/>
        <w:numPr>
          <w:ilvl w:val="1"/>
          <w:numId w:val="2"/>
        </w:numPr>
      </w:pPr>
      <w:r w:rsidRPr="00456CC4">
        <w:rPr>
          <w:i/>
          <w:iCs/>
        </w:rPr>
        <w:t>Ingebouwde eenheden</w:t>
      </w:r>
      <w:r w:rsidR="0089242C" w:rsidRPr="00456CC4">
        <w:br/>
      </w:r>
      <w:r w:rsidR="000A538D" w:rsidRPr="00456CC4">
        <w:t>Hoe meer eenheden de library</w:t>
      </w:r>
      <w:r w:rsidR="00187956">
        <w:t xml:space="preserve"> standaard ingebouwd</w:t>
      </w:r>
      <w:r w:rsidR="000A538D" w:rsidRPr="00456CC4">
        <w:t xml:space="preserve"> heeft</w:t>
      </w:r>
      <w:r w:rsidR="002762B2">
        <w:t xml:space="preserve"> </w:t>
      </w:r>
      <w:r w:rsidR="00702CAA">
        <w:t xml:space="preserve">die </w:t>
      </w:r>
      <w:r w:rsidR="002762B2">
        <w:t>door</w:t>
      </w:r>
      <w:r w:rsidR="000A538D" w:rsidRPr="00456CC4">
        <w:t xml:space="preserve"> Inspiro </w:t>
      </w:r>
      <w:r w:rsidR="002762B2">
        <w:t xml:space="preserve">worden </w:t>
      </w:r>
      <w:r w:rsidR="000A538D" w:rsidRPr="00456CC4">
        <w:t>gebruikt, des te beter</w:t>
      </w:r>
      <w:r w:rsidR="009D652E">
        <w:t>.</w:t>
      </w:r>
      <w:r w:rsidR="001A54EA">
        <w:t xml:space="preserve"> </w:t>
      </w:r>
      <w:r w:rsidR="0056551B">
        <w:t>Dit scheelt namelijk tijd om de eenheden er zelf in te zetten en verhoogt de bruikbaarheid van de library.</w:t>
      </w:r>
    </w:p>
    <w:p w14:paraId="1014CCAC" w14:textId="77777777" w:rsidR="005847F8" w:rsidRDefault="005847F8" w:rsidP="005847F8"/>
    <w:p w14:paraId="2B446254" w14:textId="3E696862" w:rsidR="005847F8" w:rsidRDefault="005847F8" w:rsidP="00641FAD">
      <w:pPr>
        <w:pStyle w:val="ListParagraph"/>
        <w:numPr>
          <w:ilvl w:val="1"/>
          <w:numId w:val="2"/>
        </w:numPr>
      </w:pPr>
      <w:r w:rsidRPr="00544814">
        <w:rPr>
          <w:i/>
          <w:iCs/>
        </w:rPr>
        <w:t>C++ code guidelines</w:t>
      </w:r>
      <w:r>
        <w:br/>
        <w:t>Hoe goed voldoet de huidige librarycode aan de Inspiro code guidelines?</w:t>
      </w:r>
      <w:r w:rsidR="00FF010E">
        <w:t xml:space="preserve"> Als er bijvoorbeeld veel verboden functionaliteiten gebruikt worden</w:t>
      </w:r>
      <w:r w:rsidR="00A01A4E">
        <w:t xml:space="preserve"> zoals macro’s</w:t>
      </w:r>
      <w:r w:rsidR="00FF010E">
        <w:t>, is dit niet bevorderlijk.</w:t>
      </w:r>
    </w:p>
    <w:p w14:paraId="7C6176B8" w14:textId="77777777" w:rsidR="00F60293" w:rsidRDefault="00F60293" w:rsidP="00F60293"/>
    <w:p w14:paraId="4E82D6A2" w14:textId="1151F56D" w:rsidR="006D0B56" w:rsidRDefault="00535BA7" w:rsidP="00641FAD">
      <w:pPr>
        <w:pStyle w:val="ListParagraph"/>
        <w:numPr>
          <w:ilvl w:val="1"/>
          <w:numId w:val="2"/>
        </w:numPr>
        <w:rPr>
          <w:i/>
          <w:iCs/>
        </w:rPr>
      </w:pPr>
      <w:r w:rsidRPr="0082384B">
        <w:rPr>
          <w:i/>
          <w:iCs/>
        </w:rPr>
        <w:t xml:space="preserve">Leesbaarheid van </w:t>
      </w:r>
      <w:r w:rsidR="0082384B">
        <w:rPr>
          <w:i/>
          <w:iCs/>
        </w:rPr>
        <w:t>code</w:t>
      </w:r>
      <w:r w:rsidR="00702CAA" w:rsidRPr="0082384B">
        <w:rPr>
          <w:i/>
          <w:iCs/>
        </w:rPr>
        <w:br/>
      </w:r>
      <w:r w:rsidR="00EF0530">
        <w:t>De code moet leesbaar en begrijpbaar zijn voor de programmeurs.</w:t>
      </w:r>
      <w:r w:rsidR="00E00677">
        <w:t xml:space="preserve"> Slecht leesbare code wordt een knockout, omdat dit niet gewenst is</w:t>
      </w:r>
      <w:r w:rsidR="00A01A4E">
        <w:t xml:space="preserve"> </w:t>
      </w:r>
      <w:r w:rsidR="007F4C46">
        <w:t>en zelfs extra tijd kan kosten i.p.v. tijd besparen.</w:t>
      </w:r>
    </w:p>
    <w:p w14:paraId="3CB8DD99" w14:textId="77777777" w:rsidR="00316005" w:rsidRPr="00EF0530" w:rsidRDefault="00316005" w:rsidP="00EF0530">
      <w:pPr>
        <w:rPr>
          <w:i/>
          <w:iCs/>
        </w:rPr>
      </w:pPr>
    </w:p>
    <w:p w14:paraId="16AE6DD9" w14:textId="3DE6322D" w:rsidR="00316005" w:rsidRPr="001703EB" w:rsidRDefault="00316005" w:rsidP="00641FAD">
      <w:pPr>
        <w:pStyle w:val="ListParagraph"/>
        <w:numPr>
          <w:ilvl w:val="1"/>
          <w:numId w:val="2"/>
        </w:numPr>
        <w:rPr>
          <w:i/>
          <w:iCs/>
        </w:rPr>
      </w:pPr>
      <w:r>
        <w:rPr>
          <w:i/>
          <w:iCs/>
        </w:rPr>
        <w:lastRenderedPageBreak/>
        <w:t>Moeilijkheid Cmake integratie</w:t>
      </w:r>
      <w:r w:rsidR="00E00677">
        <w:rPr>
          <w:i/>
          <w:iCs/>
        </w:rPr>
        <w:br/>
      </w:r>
      <w:r w:rsidR="00911D6A">
        <w:t>Hoe makkelijker/ sneller een library geïntegreerd kan worden met Cmake, hoe beter.</w:t>
      </w:r>
      <w:r w:rsidR="007B1B41">
        <w:t xml:space="preserve"> Dit scheelt namelijk kostbare tijd.</w:t>
      </w:r>
      <w:r w:rsidR="00930571">
        <w:br/>
      </w:r>
    </w:p>
    <w:p w14:paraId="6370156D" w14:textId="77777777" w:rsidR="001703EB" w:rsidRPr="001703EB" w:rsidRDefault="001703EB" w:rsidP="001703EB">
      <w:pPr>
        <w:pStyle w:val="ListParagraph"/>
        <w:rPr>
          <w:i/>
          <w:iCs/>
        </w:rPr>
      </w:pPr>
    </w:p>
    <w:p w14:paraId="40FA753A" w14:textId="2D3B0E44" w:rsidR="001703EB" w:rsidRPr="002E62C9" w:rsidRDefault="001703EB" w:rsidP="00641FAD">
      <w:pPr>
        <w:pStyle w:val="ListParagraph"/>
        <w:numPr>
          <w:ilvl w:val="1"/>
          <w:numId w:val="2"/>
        </w:numPr>
        <w:rPr>
          <w:i/>
          <w:iCs/>
        </w:rPr>
      </w:pPr>
      <w:r>
        <w:rPr>
          <w:i/>
          <w:iCs/>
        </w:rPr>
        <w:t>Afwijkende eenheden</w:t>
      </w:r>
      <w:r>
        <w:rPr>
          <w:i/>
          <w:iCs/>
        </w:rPr>
        <w:br/>
      </w:r>
      <w:r w:rsidR="00E256D4">
        <w:t xml:space="preserve">Met afwijkende eenheden worden bijvoorbeeld decibel en temperatuur bedoeld. </w:t>
      </w:r>
      <w:r w:rsidR="00E256D4">
        <w:br/>
        <w:t>Deze wijken af van standaard ratio</w:t>
      </w:r>
      <w:r w:rsidR="00A64D8E">
        <w:t>’</w:t>
      </w:r>
      <w:r w:rsidR="00E256D4">
        <w:t xml:space="preserve">s </w:t>
      </w:r>
      <w:r w:rsidR="00A64D8E">
        <w:t>of hebben een ander onderdeel waardoor ze problemen veroorzaken.</w:t>
      </w:r>
      <w:r w:rsidR="00626AC7">
        <w:t xml:space="preserve"> Als dit ondersteunt wordt, betekent dit dat veel fouten voorkomen kunnen worden en dus is dit gewenst.</w:t>
      </w:r>
      <w:r w:rsidR="002E62C9">
        <w:br/>
      </w:r>
    </w:p>
    <w:p w14:paraId="3EB7E51A" w14:textId="77777777" w:rsidR="002E62C9" w:rsidRPr="002E62C9" w:rsidRDefault="002E62C9" w:rsidP="002E62C9">
      <w:pPr>
        <w:pStyle w:val="ListParagraph"/>
        <w:rPr>
          <w:i/>
          <w:iCs/>
        </w:rPr>
      </w:pPr>
    </w:p>
    <w:p w14:paraId="0A7B7EB0" w14:textId="56B3BC06" w:rsidR="002E62C9" w:rsidRPr="0082384B" w:rsidRDefault="002E62C9" w:rsidP="00641FAD">
      <w:pPr>
        <w:pStyle w:val="ListParagraph"/>
        <w:numPr>
          <w:ilvl w:val="1"/>
          <w:numId w:val="2"/>
        </w:numPr>
        <w:rPr>
          <w:i/>
          <w:iCs/>
        </w:rPr>
      </w:pPr>
      <w:r>
        <w:rPr>
          <w:i/>
          <w:iCs/>
        </w:rPr>
        <w:t>Leesbaarheid van code</w:t>
      </w:r>
      <w:r>
        <w:rPr>
          <w:i/>
          <w:iCs/>
        </w:rPr>
        <w:br/>
      </w:r>
      <w:r>
        <w:t xml:space="preserve">De </w:t>
      </w:r>
      <w:r w:rsidR="000052D6">
        <w:t xml:space="preserve">code moet (snel) leesbaar </w:t>
      </w:r>
      <w:r>
        <w:t>zijn. Als de code moeizaam tot niet leesbaar is, is dit een knock-out.</w:t>
      </w:r>
      <w:r w:rsidR="000052D6">
        <w:t xml:space="preserve"> Dan kan het meer tijd kosten dan dat de library bespaard en willen de programmeurs waarschijnlijk niet overgaan.</w:t>
      </w:r>
    </w:p>
    <w:p w14:paraId="63993216" w14:textId="77777777" w:rsidR="006D0B56" w:rsidRPr="00456CC4" w:rsidRDefault="006D0B56" w:rsidP="00641FAD"/>
    <w:p w14:paraId="7591584F" w14:textId="0903920D" w:rsidR="006D0B56" w:rsidRDefault="00ED7F6E" w:rsidP="006D0B56">
      <w:pPr>
        <w:pStyle w:val="Heading1"/>
      </w:pPr>
      <w:bookmarkStart w:id="23" w:name="_Toc193790875"/>
      <w:r w:rsidRPr="00456CC4">
        <w:t>Onderdelen</w:t>
      </w:r>
      <w:bookmarkEnd w:id="23"/>
    </w:p>
    <w:p w14:paraId="63F9D70F" w14:textId="31987660" w:rsidR="003E5D2A" w:rsidRPr="003E5D2A" w:rsidRDefault="00F73F75" w:rsidP="00AB1E97">
      <w:pPr>
        <w:pStyle w:val="Heading2"/>
      </w:pPr>
      <w:bookmarkStart w:id="24" w:name="_Toc193790876"/>
      <w:r>
        <w:t>Binnen scope van de opdracht</w:t>
      </w:r>
      <w:bookmarkEnd w:id="24"/>
    </w:p>
    <w:p w14:paraId="321B37E5" w14:textId="77777777" w:rsidR="00F73F75" w:rsidRPr="00F73F75" w:rsidRDefault="00ED7F6E" w:rsidP="00F73F75">
      <w:pPr>
        <w:pStyle w:val="Heading3"/>
      </w:pPr>
      <w:bookmarkStart w:id="25" w:name="_Toc193790877"/>
      <w:r w:rsidRPr="00456CC4">
        <w:t>Onderzoek naar geschikte library</w:t>
      </w:r>
      <w:bookmarkEnd w:id="25"/>
    </w:p>
    <w:p w14:paraId="118B1A71" w14:textId="6A149168" w:rsidR="00ED7F6E" w:rsidRPr="00456CC4" w:rsidRDefault="00ED7F6E" w:rsidP="003E5D2A">
      <w:pPr>
        <w:pStyle w:val="ListParagraph"/>
      </w:pPr>
      <w:r w:rsidRPr="00456CC4">
        <w:t xml:space="preserve">Om te beginnen moet er onderzoek gedaan worden naar welke libraries er zijn en welke geschikt zijn voor Inspiro. Hierbij is het onderzoeksdoel </w:t>
      </w:r>
      <w:r w:rsidR="00067EC9" w:rsidRPr="00456CC4">
        <w:t>om erachter te komen welke library we kunnen gebruiken, waarvan een zelfgemaakte</w:t>
      </w:r>
      <w:r w:rsidR="00DF380C">
        <w:t xml:space="preserve"> library</w:t>
      </w:r>
      <w:r w:rsidR="00067EC9" w:rsidRPr="00456CC4">
        <w:t xml:space="preserve"> ook een mogelijkheid is.</w:t>
      </w:r>
      <w:r w:rsidR="004A747A" w:rsidRPr="00456CC4">
        <w:br/>
      </w:r>
    </w:p>
    <w:p w14:paraId="36134EFD" w14:textId="77777777" w:rsidR="00F73F75" w:rsidRPr="00F73F75" w:rsidRDefault="004A747A" w:rsidP="00F73F75">
      <w:pPr>
        <w:pStyle w:val="Heading3"/>
      </w:pPr>
      <w:bookmarkStart w:id="26" w:name="_Toc193790878"/>
      <w:r w:rsidRPr="00456CC4">
        <w:t xml:space="preserve">Aanpassen </w:t>
      </w:r>
      <w:r w:rsidR="006C5650" w:rsidRPr="00456CC4">
        <w:t>examplecode</w:t>
      </w:r>
      <w:bookmarkEnd w:id="26"/>
    </w:p>
    <w:p w14:paraId="73C4B405" w14:textId="68B65622" w:rsidR="004A747A" w:rsidRPr="00456CC4" w:rsidRDefault="0037148D" w:rsidP="003E5D2A">
      <w:pPr>
        <w:pStyle w:val="ListParagraph"/>
      </w:pPr>
      <w:r w:rsidRPr="00456CC4">
        <w:t>Als er een library gekozen is</w:t>
      </w:r>
      <w:r w:rsidR="004A2DEE" w:rsidRPr="00456CC4">
        <w:t xml:space="preserve"> moet de </w:t>
      </w:r>
      <w:r w:rsidR="007D4F5D" w:rsidRPr="00456CC4">
        <w:t>library geïntegreerd worden in de CSDD examples</w:t>
      </w:r>
      <w:r w:rsidR="004D008F">
        <w:t xml:space="preserve"> van de STM32, ESP32 en Nordic nRF</w:t>
      </w:r>
      <w:r w:rsidR="007D4F5D" w:rsidRPr="00456CC4">
        <w:t>.</w:t>
      </w:r>
      <w:r w:rsidR="007D4F5D" w:rsidRPr="00456CC4">
        <w:br/>
        <w:t>De STM32 heeft hier prioriteit en moet dus als eerst af.</w:t>
      </w:r>
      <w:r w:rsidR="007D4F5D" w:rsidRPr="00456CC4">
        <w:br/>
        <w:t xml:space="preserve">Hierna komt de </w:t>
      </w:r>
      <w:r w:rsidR="00D313A9" w:rsidRPr="00456CC4">
        <w:t>ESP32 en daarna de Nordic nRF.</w:t>
      </w:r>
      <w:r w:rsidR="003027FA" w:rsidRPr="00456CC4">
        <w:br/>
      </w:r>
    </w:p>
    <w:p w14:paraId="34D3E29E" w14:textId="77777777" w:rsidR="009A2228" w:rsidRDefault="003027FA" w:rsidP="00F73F75">
      <w:pPr>
        <w:pStyle w:val="Heading3"/>
      </w:pPr>
      <w:bookmarkStart w:id="27" w:name="_Toc193790879"/>
      <w:r w:rsidRPr="00456CC4">
        <w:t>Analyseren highest</w:t>
      </w:r>
      <w:r w:rsidR="00C910F6">
        <w:t xml:space="preserve"> common</w:t>
      </w:r>
      <w:r w:rsidRPr="00456CC4">
        <w:t xml:space="preserve"> denominator C++ versie</w:t>
      </w:r>
      <w:bookmarkEnd w:id="27"/>
    </w:p>
    <w:p w14:paraId="0830870E" w14:textId="04A1234D" w:rsidR="00C910F6" w:rsidRPr="00C910F6" w:rsidRDefault="004C29BE" w:rsidP="00F73F75">
      <w:pPr>
        <w:pStyle w:val="ListParagraph"/>
        <w:rPr>
          <w:b/>
          <w:bCs/>
        </w:rPr>
      </w:pPr>
      <w:r>
        <w:rPr>
          <w:u w:val="single"/>
        </w:rPr>
        <w:t xml:space="preserve">Dit is </w:t>
      </w:r>
      <w:r w:rsidR="006A5822">
        <w:rPr>
          <w:u w:val="single"/>
        </w:rPr>
        <w:t>een sub-opdracht die binnen de scope valt. Hier kan aan gewerkt worden als er tijd over is of wanneer er vanuit andere onderdelen behoefte is om dit uit te zoeken.</w:t>
      </w:r>
      <w:r w:rsidR="003027FA" w:rsidRPr="00456CC4">
        <w:rPr>
          <w:b/>
          <w:bCs/>
        </w:rPr>
        <w:br/>
      </w:r>
      <w:r w:rsidR="003027FA" w:rsidRPr="00456CC4">
        <w:t xml:space="preserve">Nadat de examples aangepast zijn moet de </w:t>
      </w:r>
      <w:r w:rsidR="00647FF2" w:rsidRPr="00456CC4">
        <w:t xml:space="preserve">highest denominator voor de C++ versie gevonden worden </w:t>
      </w:r>
      <w:r w:rsidR="00354482">
        <w:t xml:space="preserve">de hierboven genoemde </w:t>
      </w:r>
      <w:r w:rsidR="00647FF2" w:rsidRPr="00456CC4">
        <w:t>3 microcontrollers. In andere wo</w:t>
      </w:r>
      <w:r w:rsidR="00884792">
        <w:t>o</w:t>
      </w:r>
      <w:r w:rsidR="00647FF2" w:rsidRPr="00456CC4">
        <w:t>rden, wat is de hoogste C++ versie die zowel door de STM32, ESP32 en Nordic nRF ondersteun</w:t>
      </w:r>
      <w:r w:rsidR="007225E0">
        <w:t>d wordt</w:t>
      </w:r>
      <w:r w:rsidR="00BD4FFB">
        <w:t>.</w:t>
      </w:r>
    </w:p>
    <w:p w14:paraId="193CB919" w14:textId="77777777" w:rsidR="0086344A" w:rsidRDefault="0086344A" w:rsidP="00C910F6">
      <w:pPr>
        <w:pStyle w:val="ListParagraph"/>
        <w:rPr>
          <w:b/>
          <w:bCs/>
        </w:rPr>
      </w:pPr>
    </w:p>
    <w:p w14:paraId="0D190CD3" w14:textId="6046CD97" w:rsidR="0086344A" w:rsidRPr="00456CC4" w:rsidRDefault="0086344A" w:rsidP="0086344A">
      <w:pPr>
        <w:pStyle w:val="Heading2"/>
      </w:pPr>
      <w:bookmarkStart w:id="28" w:name="_Toc193790880"/>
      <w:r>
        <w:lastRenderedPageBreak/>
        <w:t>Extra opdracht die buiten de scope van de C++ units library valt</w:t>
      </w:r>
      <w:bookmarkEnd w:id="28"/>
    </w:p>
    <w:p w14:paraId="056DEF8A" w14:textId="2903E05B" w:rsidR="006D0B56" w:rsidRPr="00606D7A" w:rsidRDefault="006D697F" w:rsidP="000D1950">
      <w:pPr>
        <w:rPr>
          <w:b/>
          <w:bCs/>
          <w:lang w:val="en-US"/>
        </w:rPr>
      </w:pPr>
      <w:proofErr w:type="spellStart"/>
      <w:r w:rsidRPr="00606D7A">
        <w:rPr>
          <w:b/>
          <w:bCs/>
          <w:lang w:val="en-US"/>
        </w:rPr>
        <w:t>Uitbreiden</w:t>
      </w:r>
      <w:proofErr w:type="spellEnd"/>
      <w:r w:rsidRPr="00606D7A">
        <w:rPr>
          <w:b/>
          <w:bCs/>
          <w:lang w:val="en-US"/>
        </w:rPr>
        <w:t xml:space="preserve"> ISL-</w:t>
      </w:r>
      <w:proofErr w:type="spellStart"/>
      <w:r w:rsidRPr="00606D7A">
        <w:rPr>
          <w:b/>
          <w:bCs/>
          <w:lang w:val="en-US"/>
        </w:rPr>
        <w:t>Cmake</w:t>
      </w:r>
      <w:proofErr w:type="spellEnd"/>
      <w:r w:rsidRPr="00606D7A">
        <w:rPr>
          <w:b/>
          <w:bCs/>
          <w:lang w:val="en-US"/>
        </w:rPr>
        <w:t xml:space="preserve"> </w:t>
      </w:r>
      <w:proofErr w:type="spellStart"/>
      <w:r w:rsidRPr="00606D7A">
        <w:rPr>
          <w:b/>
          <w:bCs/>
          <w:lang w:val="en-US"/>
        </w:rPr>
        <w:t>voor</w:t>
      </w:r>
      <w:proofErr w:type="spellEnd"/>
      <w:r w:rsidRPr="00606D7A">
        <w:rPr>
          <w:b/>
          <w:bCs/>
          <w:lang w:val="en-US"/>
        </w:rPr>
        <w:t xml:space="preserve"> sanitizers</w:t>
      </w:r>
      <w:r w:rsidR="000D1950" w:rsidRPr="00606D7A">
        <w:rPr>
          <w:b/>
          <w:bCs/>
          <w:lang w:val="en-US"/>
        </w:rPr>
        <w:br/>
      </w:r>
      <w:proofErr w:type="spellStart"/>
      <w:r w:rsidR="006D0B56" w:rsidRPr="00606D7A">
        <w:rPr>
          <w:lang w:val="en-US"/>
        </w:rPr>
        <w:t>uitbreiden</w:t>
      </w:r>
      <w:proofErr w:type="spellEnd"/>
      <w:r w:rsidR="006D0B56" w:rsidRPr="00606D7A">
        <w:rPr>
          <w:lang w:val="en-US"/>
        </w:rPr>
        <w:t xml:space="preserve"> </w:t>
      </w:r>
      <w:proofErr w:type="spellStart"/>
      <w:r w:rsidR="006D0B56" w:rsidRPr="00606D7A">
        <w:rPr>
          <w:lang w:val="en-US"/>
        </w:rPr>
        <w:t>isl-cmake</w:t>
      </w:r>
      <w:proofErr w:type="spellEnd"/>
      <w:r w:rsidR="006D0B56" w:rsidRPr="00606D7A">
        <w:rPr>
          <w:lang w:val="en-US"/>
        </w:rPr>
        <w:t xml:space="preserve"> </w:t>
      </w:r>
      <w:proofErr w:type="spellStart"/>
      <w:r w:rsidR="006D0B56" w:rsidRPr="00606D7A">
        <w:rPr>
          <w:lang w:val="en-US"/>
        </w:rPr>
        <w:t>voor</w:t>
      </w:r>
      <w:proofErr w:type="spellEnd"/>
      <w:r w:rsidR="006D0B56" w:rsidRPr="00606D7A">
        <w:rPr>
          <w:lang w:val="en-US"/>
        </w:rPr>
        <w:t xml:space="preserve"> sanitizers (memory, stack, thread, undefined behavior, </w:t>
      </w:r>
      <w:proofErr w:type="spellStart"/>
      <w:r w:rsidR="006D0B56" w:rsidRPr="00606D7A">
        <w:rPr>
          <w:lang w:val="en-US"/>
        </w:rPr>
        <w:t>etc</w:t>
      </w:r>
      <w:proofErr w:type="spellEnd"/>
      <w:r w:rsidR="006D0B56" w:rsidRPr="00606D7A">
        <w:rPr>
          <w:lang w:val="en-US"/>
        </w:rPr>
        <w:t>)</w:t>
      </w:r>
    </w:p>
    <w:p w14:paraId="0FB6A7E6" w14:textId="29DC09A7" w:rsidR="00A02EC9" w:rsidRPr="00606D7A" w:rsidRDefault="00A02EC9" w:rsidP="00A02EC9">
      <w:pPr>
        <w:pStyle w:val="ListParagraph"/>
        <w:rPr>
          <w:b/>
          <w:bCs/>
          <w:lang w:val="en-US"/>
        </w:rPr>
      </w:pPr>
      <w:r w:rsidRPr="00606D7A">
        <w:rPr>
          <w:lang w:val="en-US"/>
        </w:rPr>
        <w:br/>
      </w:r>
    </w:p>
    <w:p w14:paraId="4D6F4293" w14:textId="77777777" w:rsidR="006D0B56" w:rsidRPr="00606D7A" w:rsidRDefault="006D0B56" w:rsidP="00641FAD">
      <w:pPr>
        <w:rPr>
          <w:lang w:val="en-US"/>
        </w:rPr>
      </w:pPr>
    </w:p>
    <w:p w14:paraId="142FD8FC" w14:textId="2C0135E8" w:rsidR="00042EF1" w:rsidRPr="00606D7A" w:rsidRDefault="00042EF1">
      <w:pPr>
        <w:rPr>
          <w:lang w:val="en-US"/>
        </w:rPr>
      </w:pPr>
    </w:p>
    <w:p w14:paraId="3CCAA222" w14:textId="71CA4102" w:rsidR="00042EF1" w:rsidRPr="00456CC4" w:rsidRDefault="00042EF1" w:rsidP="00042EF1">
      <w:pPr>
        <w:pStyle w:val="Heading1"/>
      </w:pPr>
      <w:bookmarkStart w:id="29" w:name="_Toc193790881"/>
      <w:r w:rsidRPr="00456CC4">
        <w:t>Originele tekst</w:t>
      </w:r>
      <w:r w:rsidR="00910CE1">
        <w:t>/ opdrachtbeschrijving</w:t>
      </w:r>
      <w:r w:rsidRPr="00456CC4">
        <w:t>:</w:t>
      </w:r>
      <w:bookmarkEnd w:id="29"/>
    </w:p>
    <w:p w14:paraId="28FD49FA" w14:textId="77777777" w:rsidR="00013247" w:rsidRPr="00456CC4" w:rsidRDefault="00013247" w:rsidP="00013247">
      <w:pPr>
        <w:numPr>
          <w:ilvl w:val="0"/>
          <w:numId w:val="1"/>
        </w:numPr>
      </w:pPr>
      <w:r w:rsidRPr="00456CC4">
        <w:t xml:space="preserve">selecteren en inrichting van een C++ units library om units als voltage, ohm, temperatuur etc type-safe uit te kunnen drukken </w:t>
      </w:r>
    </w:p>
    <w:p w14:paraId="180BBA2A" w14:textId="77777777" w:rsidR="00013247" w:rsidRPr="00456CC4" w:rsidRDefault="00013247" w:rsidP="00013247">
      <w:pPr>
        <w:numPr>
          <w:ilvl w:val="1"/>
          <w:numId w:val="1"/>
        </w:numPr>
      </w:pPr>
      <w:r w:rsidRPr="00456CC4">
        <w:t>eisen: geen heap, compile time checking, ondersteuning C++11 en C++14, toe kunnen voegen eigen units</w:t>
      </w:r>
    </w:p>
    <w:p w14:paraId="14F19588" w14:textId="1D69C3A6" w:rsidR="00013247" w:rsidRPr="00456CC4" w:rsidRDefault="00013247" w:rsidP="00013247">
      <w:pPr>
        <w:numPr>
          <w:ilvl w:val="1"/>
          <w:numId w:val="1"/>
        </w:numPr>
      </w:pPr>
      <w:r w:rsidRPr="00456CC4">
        <w:t xml:space="preserve">hint: </w:t>
      </w:r>
      <w:hyperlink r:id="rId17" w:tgtFrame="_blank" w:tooltip="https://github.com/martinmoene/physunits-ct-cpp11" w:history="1">
        <w:r w:rsidRPr="00456CC4">
          <w:rPr>
            <w:rStyle w:val="Hyperlink"/>
          </w:rPr>
          <w:t>https://github.com/martinmoene/PhysUnits-CT-Cpp11</w:t>
        </w:r>
      </w:hyperlink>
      <w:r w:rsidRPr="00456CC4">
        <w:t xml:space="preserve"> ziet er veel belovend uit</w:t>
      </w:r>
    </w:p>
    <w:p w14:paraId="4C12A146" w14:textId="77777777" w:rsidR="00042EF1" w:rsidRPr="00456CC4" w:rsidRDefault="00042EF1" w:rsidP="00042EF1">
      <w:pPr>
        <w:numPr>
          <w:ilvl w:val="0"/>
          <w:numId w:val="1"/>
        </w:numPr>
      </w:pPr>
      <w:r w:rsidRPr="00456CC4">
        <w:t>aanpassen csdd examples voor esp32 &amp; nordic nrf gebaseerd op stm32</w:t>
      </w:r>
    </w:p>
    <w:p w14:paraId="01C1D77F" w14:textId="77777777" w:rsidR="00042EF1" w:rsidRPr="00606D7A" w:rsidRDefault="00042EF1" w:rsidP="00042EF1">
      <w:pPr>
        <w:numPr>
          <w:ilvl w:val="0"/>
          <w:numId w:val="1"/>
        </w:numPr>
        <w:rPr>
          <w:lang w:val="en-US"/>
        </w:rPr>
      </w:pPr>
      <w:proofErr w:type="spellStart"/>
      <w:r w:rsidRPr="00606D7A">
        <w:rPr>
          <w:lang w:val="en-US"/>
        </w:rPr>
        <w:t>uitbreiden</w:t>
      </w:r>
      <w:proofErr w:type="spellEnd"/>
      <w:r w:rsidRPr="00606D7A">
        <w:rPr>
          <w:lang w:val="en-US"/>
        </w:rPr>
        <w:t xml:space="preserve"> </w:t>
      </w:r>
      <w:proofErr w:type="spellStart"/>
      <w:r w:rsidRPr="00606D7A">
        <w:rPr>
          <w:lang w:val="en-US"/>
        </w:rPr>
        <w:t>isl-cmake</w:t>
      </w:r>
      <w:proofErr w:type="spellEnd"/>
      <w:r w:rsidRPr="00606D7A">
        <w:rPr>
          <w:lang w:val="en-US"/>
        </w:rPr>
        <w:t xml:space="preserve"> </w:t>
      </w:r>
      <w:proofErr w:type="spellStart"/>
      <w:r w:rsidRPr="00606D7A">
        <w:rPr>
          <w:lang w:val="en-US"/>
        </w:rPr>
        <w:t>voor</w:t>
      </w:r>
      <w:proofErr w:type="spellEnd"/>
      <w:r w:rsidRPr="00606D7A">
        <w:rPr>
          <w:lang w:val="en-US"/>
        </w:rPr>
        <w:t xml:space="preserve"> sanitizers (memory, stack, thread, undefined behavior, </w:t>
      </w:r>
      <w:proofErr w:type="spellStart"/>
      <w:r w:rsidRPr="00606D7A">
        <w:rPr>
          <w:lang w:val="en-US"/>
        </w:rPr>
        <w:t>etc</w:t>
      </w:r>
      <w:proofErr w:type="spellEnd"/>
      <w:r w:rsidRPr="00606D7A">
        <w:rPr>
          <w:lang w:val="en-US"/>
        </w:rPr>
        <w:t>)</w:t>
      </w:r>
    </w:p>
    <w:p w14:paraId="0474C72E" w14:textId="77777777" w:rsidR="00042EF1" w:rsidRPr="00456CC4" w:rsidRDefault="00042EF1" w:rsidP="00042EF1">
      <w:pPr>
        <w:numPr>
          <w:ilvl w:val="0"/>
          <w:numId w:val="1"/>
        </w:numPr>
      </w:pPr>
      <w:r w:rsidRPr="00456CC4">
        <w:t>analyseren highest common denominator voor C++ versie voor stm32, esp32, nrf</w:t>
      </w:r>
    </w:p>
    <w:p w14:paraId="56B1D9CF" w14:textId="77777777" w:rsidR="002458A3" w:rsidRPr="00456CC4" w:rsidRDefault="002458A3"/>
    <w:sectPr w:rsidR="002458A3" w:rsidRPr="00456CC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Jeroen Beekman | Inspiro" w:date="2025-03-27T10:37:00Z" w:initials="JB">
    <w:p w14:paraId="3D0A10B0" w14:textId="77777777" w:rsidR="00606D7A" w:rsidRDefault="00606D7A" w:rsidP="00606D7A">
      <w:pPr>
        <w:pStyle w:val="CommentText"/>
      </w:pPr>
      <w:r>
        <w:rPr>
          <w:rStyle w:val="CommentReference"/>
        </w:rPr>
        <w:annotationRef/>
      </w:r>
      <w:r>
        <w:t>Eerste keer dat je de engelse term gebruikt moet je hem in het nederlands uitleggen.</w:t>
      </w:r>
    </w:p>
  </w:comment>
  <w:comment w:id="5" w:author="Jeroen Beekman | Inspiro" w:date="2025-03-27T10:37:00Z" w:initials="JB">
    <w:p w14:paraId="2EB6ED6D" w14:textId="77777777" w:rsidR="00606D7A" w:rsidRDefault="00606D7A" w:rsidP="00606D7A">
      <w:pPr>
        <w:pStyle w:val="CommentText"/>
      </w:pPr>
      <w:r>
        <w:rPr>
          <w:rStyle w:val="CommentReference"/>
        </w:rPr>
        <w:annotationRef/>
      </w:r>
      <w:r>
        <w:t>Eerste keer dat je library gebruikt als woord in je docuemnten graag even refereren als software bibliotheek</w:t>
      </w:r>
    </w:p>
  </w:comment>
  <w:comment w:id="6" w:author="Lars van Duijnhoven | Inspiro" w:date="2025-03-27T12:01:00Z" w:initials="Lv">
    <w:p w14:paraId="27F1C974" w14:textId="77777777" w:rsidR="00E152D4" w:rsidRDefault="00E152D4" w:rsidP="00E152D4">
      <w:pPr>
        <w:pStyle w:val="CommentText"/>
      </w:pPr>
      <w:r>
        <w:rPr>
          <w:rStyle w:val="CommentReference"/>
        </w:rPr>
        <w:annotationRef/>
      </w:r>
      <w:r>
        <w:rPr>
          <w:lang w:val="en-GB"/>
        </w:rPr>
        <w:t>Danku, is verbeterd.</w:t>
      </w:r>
    </w:p>
  </w:comment>
  <w:comment w:id="10" w:author="Lars van Duijnhoven | Inspiro" w:date="2025-03-25T10:59:00Z" w:initials="Lv">
    <w:p w14:paraId="37033FD8" w14:textId="41CA89E6" w:rsidR="00B1621D" w:rsidRDefault="00B1621D" w:rsidP="00B1621D">
      <w:pPr>
        <w:pStyle w:val="CommentText"/>
      </w:pPr>
      <w:r>
        <w:rPr>
          <w:rStyle w:val="CommentReference"/>
        </w:rPr>
        <w:annotationRef/>
      </w:r>
      <w:r>
        <w:fldChar w:fldCharType="begin"/>
      </w:r>
      <w:r>
        <w:instrText>HYPERLINK "mailto:jeroen.beekman@inspiro.nl"</w:instrText>
      </w:r>
      <w:bookmarkStart w:id="14" w:name="_@_D834F88F738747E59293A49445B59F00Z"/>
      <w:r>
        <w:fldChar w:fldCharType="separate"/>
      </w:r>
      <w:bookmarkEnd w:id="14"/>
      <w:r w:rsidRPr="00B1621D">
        <w:rPr>
          <w:rStyle w:val="Mention"/>
          <w:noProof/>
        </w:rPr>
        <w:t>@Jeroen Beekman | Inspiro</w:t>
      </w:r>
      <w:r>
        <w:fldChar w:fldCharType="end"/>
      </w:r>
      <w:r>
        <w:t xml:space="preserve"> Zou je dit hoofdstuk kunnen reviewen en kunnen kijken of de aanleiding tot deze criteria nu genoeg is uitgelegd?</w:t>
      </w:r>
    </w:p>
  </w:comment>
  <w:comment w:id="11" w:author="Jeroen Beekman | Inspiro" w:date="2025-03-27T10:35:00Z" w:initials="JB">
    <w:p w14:paraId="3C2340B2" w14:textId="77777777" w:rsidR="00606D7A" w:rsidRDefault="00606D7A" w:rsidP="00606D7A">
      <w:pPr>
        <w:pStyle w:val="CommentText"/>
      </w:pPr>
      <w:r>
        <w:rPr>
          <w:rStyle w:val="CommentReference"/>
        </w:rPr>
        <w:annotationRef/>
      </w:r>
      <w:r>
        <w:t>Lars is dit een document dat je ook gebruikt binnen je opleveringen naar Inspiro, of is het alleen voor intern en school gebruik, en komt alles wat relevant is ook terug in je onderzoeksdocument?</w:t>
      </w:r>
    </w:p>
  </w:comment>
  <w:comment w:id="12" w:author="Jeroen Beekman | Inspiro" w:date="2025-03-27T10:53:00Z" w:initials="JB">
    <w:p w14:paraId="260E03E1" w14:textId="77777777" w:rsidR="003069EB" w:rsidRDefault="003069EB" w:rsidP="003069EB">
      <w:pPr>
        <w:pStyle w:val="CommentText"/>
      </w:pPr>
      <w:r>
        <w:rPr>
          <w:rStyle w:val="CommentReference"/>
        </w:rPr>
        <w:annotationRef/>
      </w:r>
      <w:r>
        <w:t>Ik ben er even doorheen gegaan, ik mis van heel veel criteria een gevoel van hoe je dit nou gaat testen of beoordelen</w:t>
      </w:r>
    </w:p>
  </w:comment>
  <w:comment w:id="13" w:author="Lars van Duijnhoven | Inspiro" w:date="2025-03-27T12:02:00Z" w:initials="Lv">
    <w:p w14:paraId="157C354A" w14:textId="77777777" w:rsidR="00995BC0" w:rsidRDefault="00995BC0" w:rsidP="00995BC0">
      <w:pPr>
        <w:pStyle w:val="CommentText"/>
      </w:pPr>
      <w:r>
        <w:rPr>
          <w:rStyle w:val="CommentReference"/>
        </w:rPr>
        <w:annotationRef/>
      </w:r>
      <w:r>
        <w:rPr>
          <w:lang w:val="en-GB"/>
        </w:rPr>
        <w:t>Dat staat in het onderzoeksdocument, dit is alleen de opdrachtbeschrijving</w:t>
      </w:r>
    </w:p>
  </w:comment>
  <w:comment w:id="15" w:author="Jeroen Beekman | Inspiro" w:date="2025-03-27T10:36:00Z" w:initials="JB">
    <w:p w14:paraId="2DA6A367" w14:textId="39B17992" w:rsidR="00606D7A" w:rsidRDefault="00606D7A" w:rsidP="00606D7A">
      <w:pPr>
        <w:pStyle w:val="CommentText"/>
      </w:pPr>
      <w:r>
        <w:rPr>
          <w:rStyle w:val="CommentReference"/>
        </w:rPr>
        <w:annotationRef/>
      </w:r>
      <w:r>
        <w:t>Is er ook een minimale versie? Lijkt em niet dat we een library kiezen die alleen c++11 ondersteund toch, moet ook werken met hogere versies anders blijven we erg lang hangen op versies vanwege alleen de gekozen library</w:t>
      </w:r>
    </w:p>
  </w:comment>
  <w:comment w:id="16" w:author="Jeroen Beekman | Inspiro" w:date="2025-03-27T10:38:00Z" w:initials="JB">
    <w:p w14:paraId="32210C88" w14:textId="77777777" w:rsidR="00606D7A" w:rsidRDefault="00606D7A" w:rsidP="00606D7A">
      <w:pPr>
        <w:pStyle w:val="CommentText"/>
      </w:pPr>
      <w:r>
        <w:rPr>
          <w:rStyle w:val="CommentReference"/>
        </w:rPr>
        <w:annotationRef/>
      </w:r>
      <w:r>
        <w:t>Onnodig engels, en niet uitgelegd</w:t>
      </w:r>
    </w:p>
  </w:comment>
  <w:comment w:id="17" w:author="Jeroen Beekman | Inspiro" w:date="2025-03-27T10:38:00Z" w:initials="JB">
    <w:p w14:paraId="64F66186" w14:textId="77777777" w:rsidR="00606D7A" w:rsidRDefault="00606D7A" w:rsidP="00606D7A">
      <w:pPr>
        <w:pStyle w:val="CommentText"/>
      </w:pPr>
      <w:r>
        <w:rPr>
          <w:rStyle w:val="CommentReference"/>
        </w:rPr>
        <w:annotationRef/>
      </w:r>
      <w:r>
        <w:t>Onnodig engels, hoewel compile-time waarschijnlijk wel bekend is bij je doelgroep, uitleg minder noodzakelijk maar blijft onnodig engels</w:t>
      </w:r>
    </w:p>
  </w:comment>
  <w:comment w:id="18" w:author="Jeroen Beekman | Inspiro" w:date="2025-03-27T10:39:00Z" w:initials="JB">
    <w:p w14:paraId="4186CE35" w14:textId="77777777" w:rsidR="00B917F2" w:rsidRDefault="00B917F2" w:rsidP="00B917F2">
      <w:pPr>
        <w:pStyle w:val="CommentText"/>
      </w:pPr>
      <w:r>
        <w:rPr>
          <w:rStyle w:val="CommentReference"/>
        </w:rPr>
        <w:annotationRef/>
      </w:r>
      <w:r>
        <w:t>Uhhh, juist? Of niet juist? Tegen welke criteria is dit “makkelijker’</w:t>
      </w:r>
    </w:p>
  </w:comment>
  <w:comment w:id="19" w:author="Jeroen Beekman | Inspiro" w:date="2025-03-27T10:39:00Z" w:initials="JB">
    <w:p w14:paraId="3E86F4A9" w14:textId="77777777" w:rsidR="00865B74" w:rsidRDefault="00865B74" w:rsidP="00865B74">
      <w:pPr>
        <w:pStyle w:val="CommentText"/>
      </w:pPr>
      <w:r>
        <w:rPr>
          <w:rStyle w:val="CommentReference"/>
        </w:rPr>
        <w:annotationRef/>
      </w:r>
      <w:r>
        <w:t xml:space="preserve">Deze uitleg is niet alleen onhandig verwoord, maar ook nog eens ten dele incorrect of te oppervlakkig ☺️ </w:t>
      </w:r>
    </w:p>
  </w:comment>
  <w:comment w:id="20" w:author="Jeroen Beekman | Inspiro" w:date="2025-03-27T10:43:00Z" w:initials="JB">
    <w:p w14:paraId="59531503" w14:textId="77777777" w:rsidR="000857AE" w:rsidRDefault="000857AE" w:rsidP="000857AE">
      <w:pPr>
        <w:pStyle w:val="CommentText"/>
      </w:pPr>
      <w:r>
        <w:rPr>
          <w:rStyle w:val="CommentReference"/>
        </w:rPr>
        <w:annotationRef/>
      </w:r>
      <w:r>
        <w:t>Dit hoofdstuk had ik zelf eerder statische allocatie genoemd. Stack en heap zijn de juiste benamingen voor de allocatie plekken, maar ook een beetje veelzuidig en technisch. Het gaat uiteindelijk om het type allocatie bij micorocontrollers en het is een beetje een embedded/inspiro zienswijze dat het beter is om zoveel mogelijk statisch te alloceren. Het is overigens zeer leerzaam om je hier eens in te verdiepen</w:t>
      </w:r>
    </w:p>
  </w:comment>
  <w:comment w:id="22" w:author="Jeroen Beekman | Inspiro" w:date="2025-03-27T10:40:00Z" w:initials="JB">
    <w:p w14:paraId="3A5E8723" w14:textId="19036DB2" w:rsidR="00C843E7" w:rsidRDefault="00C843E7" w:rsidP="00C843E7">
      <w:pPr>
        <w:pStyle w:val="CommentText"/>
      </w:pPr>
      <w:r>
        <w:rPr>
          <w:rStyle w:val="CommentReference"/>
        </w:rPr>
        <w:annotationRef/>
      </w:r>
      <w:r>
        <w:t>Veel foutgevoeliger? In welke manier dan? Ik zou een andere verwoording kiezen of meer context teovoegen</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0A10B0" w15:done="1"/>
  <w15:commentEx w15:paraId="2EB6ED6D" w15:done="1"/>
  <w15:commentEx w15:paraId="27F1C974" w15:paraIdParent="2EB6ED6D" w15:done="1"/>
  <w15:commentEx w15:paraId="37033FD8" w15:done="1"/>
  <w15:commentEx w15:paraId="3C2340B2" w15:paraIdParent="37033FD8" w15:done="1"/>
  <w15:commentEx w15:paraId="260E03E1" w15:done="1"/>
  <w15:commentEx w15:paraId="157C354A" w15:paraIdParent="260E03E1" w15:done="1"/>
  <w15:commentEx w15:paraId="2DA6A367" w15:done="1"/>
  <w15:commentEx w15:paraId="32210C88" w15:done="1"/>
  <w15:commentEx w15:paraId="64F66186" w15:done="1"/>
  <w15:commentEx w15:paraId="4186CE35" w15:done="1"/>
  <w15:commentEx w15:paraId="3E86F4A9" w15:done="1"/>
  <w15:commentEx w15:paraId="59531503" w15:done="1"/>
  <w15:commentEx w15:paraId="3A5E872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6DCCA3" w16cex:dateUtc="2025-03-27T09:37:00Z">
    <w16cex:extLst>
      <w16:ext w16:uri="{CE6994B0-6A32-4C9F-8C6B-6E91EDA988CE}">
        <cr:reactions xmlns:cr="http://schemas.microsoft.com/office/comments/2020/reactions">
          <cr:reaction reactionType="1">
            <cr:reactionInfo dateUtc="2025-03-27T11:12:54Z">
              <cr:user userId="S::lars.van.duijnhoven@inspiro.nl::fb3f570f-6e30-46be-b969-4d213aff06f4" userProvider="AD" userName="Lars van Duijnhoven | Inspiro"/>
            </cr:reactionInfo>
          </cr:reaction>
        </cr:reactions>
      </w16:ext>
    </w16cex:extLst>
  </w16cex:commentExtensible>
  <w16cex:commentExtensible w16cex:durableId="56C03BFE" w16cex:dateUtc="2025-03-27T09:37:00Z">
    <w16cex:extLst>
      <w16:ext w16:uri="{CE6994B0-6A32-4C9F-8C6B-6E91EDA988CE}">
        <cr:reactions xmlns:cr="http://schemas.microsoft.com/office/comments/2020/reactions">
          <cr:reaction reactionType="1">
            <cr:reactionInfo dateUtc="2025-03-27T11:01:17Z">
              <cr:user userId="S::lars.van.duijnhoven@inspiro.nl::fb3f570f-6e30-46be-b969-4d213aff06f4" userProvider="AD" userName="Lars van Duijnhoven | Inspiro"/>
            </cr:reactionInfo>
          </cr:reaction>
        </cr:reactions>
      </w16:ext>
    </w16cex:extLst>
  </w16cex:commentExtensible>
  <w16cex:commentExtensible w16cex:durableId="12164072" w16cex:dateUtc="2025-03-27T11:01:00Z"/>
  <w16cex:commentExtensible w16cex:durableId="6E127EF4" w16cex:dateUtc="2025-03-25T09:59:00Z"/>
  <w16cex:commentExtensible w16cex:durableId="4DF6BEB0" w16cex:dateUtc="2025-03-27T09:35:00Z">
    <w16cex:extLst>
      <w16:ext w16:uri="{CE6994B0-6A32-4C9F-8C6B-6E91EDA988CE}">
        <cr:reactions xmlns:cr="http://schemas.microsoft.com/office/comments/2020/reactions">
          <cr:reaction reactionType="1">
            <cr:reactionInfo dateUtc="2025-03-27T11:13:08Z">
              <cr:user userId="S::lars.van.duijnhoven@inspiro.nl::fb3f570f-6e30-46be-b969-4d213aff06f4" userProvider="AD" userName="Lars van Duijnhoven | Inspiro"/>
            </cr:reactionInfo>
          </cr:reaction>
        </cr:reactions>
      </w16:ext>
    </w16cex:extLst>
  </w16cex:commentExtensible>
  <w16cex:commentExtensible w16cex:durableId="626ABB1D" w16cex:dateUtc="2025-03-27T09:53:00Z"/>
  <w16cex:commentExtensible w16cex:durableId="170362A7" w16cex:dateUtc="2025-03-27T11:02:00Z"/>
  <w16cex:commentExtensible w16cex:durableId="13E078E4" w16cex:dateUtc="2025-03-27T09:36:00Z">
    <w16cex:extLst>
      <w16:ext w16:uri="{CE6994B0-6A32-4C9F-8C6B-6E91EDA988CE}">
        <cr:reactions xmlns:cr="http://schemas.microsoft.com/office/comments/2020/reactions">
          <cr:reaction reactionType="1">
            <cr:reactionInfo dateUtc="2025-03-27T11:12:40Z">
              <cr:user userId="S::lars.van.duijnhoven@inspiro.nl::fb3f570f-6e30-46be-b969-4d213aff06f4" userProvider="AD" userName="Lars van Duijnhoven | Inspiro"/>
            </cr:reactionInfo>
          </cr:reaction>
        </cr:reactions>
      </w16:ext>
    </w16cex:extLst>
  </w16cex:commentExtensible>
  <w16cex:commentExtensible w16cex:durableId="28B9C483" w16cex:dateUtc="2025-03-27T09:38:00Z">
    <w16cex:extLst>
      <w16:ext w16:uri="{CE6994B0-6A32-4C9F-8C6B-6E91EDA988CE}">
        <cr:reactions xmlns:cr="http://schemas.microsoft.com/office/comments/2020/reactions">
          <cr:reaction reactionType="1">
            <cr:reactionInfo dateUtc="2025-03-27T11:12:14Z">
              <cr:user userId="S::lars.van.duijnhoven@inspiro.nl::fb3f570f-6e30-46be-b969-4d213aff06f4" userProvider="AD" userName="Lars van Duijnhoven | Inspiro"/>
            </cr:reactionInfo>
          </cr:reaction>
        </cr:reactions>
      </w16:ext>
    </w16cex:extLst>
  </w16cex:commentExtensible>
  <w16cex:commentExtensible w16cex:durableId="14CEB208" w16cex:dateUtc="2025-03-27T09:38:00Z">
    <w16cex:extLst>
      <w16:ext w16:uri="{CE6994B0-6A32-4C9F-8C6B-6E91EDA988CE}">
        <cr:reactions xmlns:cr="http://schemas.microsoft.com/office/comments/2020/reactions">
          <cr:reaction reactionType="1">
            <cr:reactionInfo dateUtc="2025-03-27T11:06:09Z">
              <cr:user userId="S::lars.van.duijnhoven@inspiro.nl::fb3f570f-6e30-46be-b969-4d213aff06f4" userProvider="AD" userName="Lars van Duijnhoven | Inspiro"/>
            </cr:reactionInfo>
          </cr:reaction>
        </cr:reactions>
      </w16:ext>
    </w16cex:extLst>
  </w16cex:commentExtensible>
  <w16cex:commentExtensible w16cex:durableId="5CCE5567" w16cex:dateUtc="2025-03-27T09:39:00Z">
    <w16cex:extLst>
      <w16:ext w16:uri="{CE6994B0-6A32-4C9F-8C6B-6E91EDA988CE}">
        <cr:reactions xmlns:cr="http://schemas.microsoft.com/office/comments/2020/reactions">
          <cr:reaction reactionType="1">
            <cr:reactionInfo dateUtc="2025-03-27T11:09:50Z">
              <cr:user userId="S::lars.van.duijnhoven@inspiro.nl::fb3f570f-6e30-46be-b969-4d213aff06f4" userProvider="AD" userName="Lars van Duijnhoven | Inspiro"/>
            </cr:reactionInfo>
          </cr:reaction>
        </cr:reactions>
      </w16:ext>
    </w16cex:extLst>
  </w16cex:commentExtensible>
  <w16cex:commentExtensible w16cex:durableId="713ACC3F" w16cex:dateUtc="2025-03-27T09:39:00Z">
    <w16cex:extLst>
      <w16:ext w16:uri="{CE6994B0-6A32-4C9F-8C6B-6E91EDA988CE}">
        <cr:reactions xmlns:cr="http://schemas.microsoft.com/office/comments/2020/reactions">
          <cr:reaction reactionType="1">
            <cr:reactionInfo dateUtc="2025-03-27T11:10:20Z">
              <cr:user userId="S::lars.van.duijnhoven@inspiro.nl::fb3f570f-6e30-46be-b969-4d213aff06f4" userProvider="AD" userName="Lars van Duijnhoven | Inspiro"/>
            </cr:reactionInfo>
          </cr:reaction>
        </cr:reactions>
      </w16:ext>
    </w16cex:extLst>
  </w16cex:commentExtensible>
  <w16cex:commentExtensible w16cex:durableId="4B69BA8F" w16cex:dateUtc="2025-03-27T09:43:00Z">
    <w16cex:extLst>
      <w16:ext w16:uri="{CE6994B0-6A32-4C9F-8C6B-6E91EDA988CE}">
        <cr:reactions xmlns:cr="http://schemas.microsoft.com/office/comments/2020/reactions">
          <cr:reaction reactionType="1">
            <cr:reactionInfo dateUtc="2025-03-27T11:10:49Z">
              <cr:user userId="S::lars.van.duijnhoven@inspiro.nl::fb3f570f-6e30-46be-b969-4d213aff06f4" userProvider="AD" userName="Lars van Duijnhoven | Inspiro"/>
            </cr:reactionInfo>
          </cr:reaction>
        </cr:reactions>
      </w16:ext>
    </w16cex:extLst>
  </w16cex:commentExtensible>
  <w16cex:commentExtensible w16cex:durableId="52517D4A" w16cex:dateUtc="2025-03-27T09:40:00Z">
    <w16cex:extLst>
      <w16:ext w16:uri="{CE6994B0-6A32-4C9F-8C6B-6E91EDA988CE}">
        <cr:reactions xmlns:cr="http://schemas.microsoft.com/office/comments/2020/reactions">
          <cr:reaction reactionType="1">
            <cr:reactionInfo dateUtc="2025-03-27T11:10:56Z">
              <cr:user userId="S::lars.van.duijnhoven@inspiro.nl::fb3f570f-6e30-46be-b969-4d213aff06f4" userProvider="AD" userName="Lars van Duijnhoven | Inspiro"/>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0A10B0" w16cid:durableId="216DCCA3"/>
  <w16cid:commentId w16cid:paraId="2EB6ED6D" w16cid:durableId="56C03BFE"/>
  <w16cid:commentId w16cid:paraId="27F1C974" w16cid:durableId="12164072"/>
  <w16cid:commentId w16cid:paraId="37033FD8" w16cid:durableId="6E127EF4"/>
  <w16cid:commentId w16cid:paraId="3C2340B2" w16cid:durableId="4DF6BEB0"/>
  <w16cid:commentId w16cid:paraId="260E03E1" w16cid:durableId="626ABB1D"/>
  <w16cid:commentId w16cid:paraId="157C354A" w16cid:durableId="170362A7"/>
  <w16cid:commentId w16cid:paraId="2DA6A367" w16cid:durableId="13E078E4"/>
  <w16cid:commentId w16cid:paraId="32210C88" w16cid:durableId="28B9C483"/>
  <w16cid:commentId w16cid:paraId="64F66186" w16cid:durableId="14CEB208"/>
  <w16cid:commentId w16cid:paraId="4186CE35" w16cid:durableId="5CCE5567"/>
  <w16cid:commentId w16cid:paraId="3E86F4A9" w16cid:durableId="713ACC3F"/>
  <w16cid:commentId w16cid:paraId="59531503" w16cid:durableId="4B69BA8F"/>
  <w16cid:commentId w16cid:paraId="3A5E8723" w16cid:durableId="52517D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193E"/>
    <w:multiLevelType w:val="hybridMultilevel"/>
    <w:tmpl w:val="132281D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D0A2DAF"/>
    <w:multiLevelType w:val="hybridMultilevel"/>
    <w:tmpl w:val="A4BC6C4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3B770FA9"/>
    <w:multiLevelType w:val="multilevel"/>
    <w:tmpl w:val="E6FAA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6701C"/>
    <w:multiLevelType w:val="hybridMultilevel"/>
    <w:tmpl w:val="88827C5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FBD5CB7"/>
    <w:multiLevelType w:val="hybridMultilevel"/>
    <w:tmpl w:val="41C2FD3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E9E511A"/>
    <w:multiLevelType w:val="hybridMultilevel"/>
    <w:tmpl w:val="466CF30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33509418">
    <w:abstractNumId w:val="2"/>
  </w:num>
  <w:num w:numId="2" w16cid:durableId="1828545345">
    <w:abstractNumId w:val="5"/>
  </w:num>
  <w:num w:numId="3" w16cid:durableId="1038118068">
    <w:abstractNumId w:val="0"/>
  </w:num>
  <w:num w:numId="4" w16cid:durableId="212623640">
    <w:abstractNumId w:val="1"/>
  </w:num>
  <w:num w:numId="5" w16cid:durableId="994602820">
    <w:abstractNumId w:val="4"/>
  </w:num>
  <w:num w:numId="6" w16cid:durableId="20977003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roen Beekman | Inspiro">
    <w15:presenceInfo w15:providerId="AD" w15:userId="S::jeroen.beekman@inspiro.nl::bb6b61cd-351b-4ee3-8ae9-920e95dd9531"/>
  </w15:person>
  <w15:person w15:author="Lars van Duijnhoven | Inspiro">
    <w15:presenceInfo w15:providerId="AD" w15:userId="S::lars.van.duijnhoven@inspiro.nl::fb3f570f-6e30-46be-b969-4d213aff06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C2"/>
    <w:rsid w:val="000004B6"/>
    <w:rsid w:val="000052D6"/>
    <w:rsid w:val="00005BE2"/>
    <w:rsid w:val="00013247"/>
    <w:rsid w:val="0002626B"/>
    <w:rsid w:val="00042EF1"/>
    <w:rsid w:val="00044350"/>
    <w:rsid w:val="000465B3"/>
    <w:rsid w:val="00047A5D"/>
    <w:rsid w:val="00067EC9"/>
    <w:rsid w:val="00073926"/>
    <w:rsid w:val="000857AE"/>
    <w:rsid w:val="000A0512"/>
    <w:rsid w:val="000A538D"/>
    <w:rsid w:val="000C2809"/>
    <w:rsid w:val="000C299A"/>
    <w:rsid w:val="000C3C18"/>
    <w:rsid w:val="000C70A2"/>
    <w:rsid w:val="000D1950"/>
    <w:rsid w:val="00101D7B"/>
    <w:rsid w:val="0012169C"/>
    <w:rsid w:val="00135808"/>
    <w:rsid w:val="00141B0F"/>
    <w:rsid w:val="001666EE"/>
    <w:rsid w:val="001703EB"/>
    <w:rsid w:val="00170784"/>
    <w:rsid w:val="00184279"/>
    <w:rsid w:val="00187956"/>
    <w:rsid w:val="00187E51"/>
    <w:rsid w:val="001903B5"/>
    <w:rsid w:val="001A114F"/>
    <w:rsid w:val="001A54EA"/>
    <w:rsid w:val="001C03C9"/>
    <w:rsid w:val="001C5C00"/>
    <w:rsid w:val="001F2C31"/>
    <w:rsid w:val="001F4661"/>
    <w:rsid w:val="00216A5D"/>
    <w:rsid w:val="002250B3"/>
    <w:rsid w:val="00236FA4"/>
    <w:rsid w:val="00242774"/>
    <w:rsid w:val="002458A3"/>
    <w:rsid w:val="00264FF0"/>
    <w:rsid w:val="002762B2"/>
    <w:rsid w:val="00297BB6"/>
    <w:rsid w:val="002A38C0"/>
    <w:rsid w:val="002B4E2F"/>
    <w:rsid w:val="002C4E97"/>
    <w:rsid w:val="002C6890"/>
    <w:rsid w:val="002D26CE"/>
    <w:rsid w:val="002E62C9"/>
    <w:rsid w:val="003027FA"/>
    <w:rsid w:val="003069EB"/>
    <w:rsid w:val="00311378"/>
    <w:rsid w:val="003115CF"/>
    <w:rsid w:val="003145C1"/>
    <w:rsid w:val="00316005"/>
    <w:rsid w:val="00343938"/>
    <w:rsid w:val="00354482"/>
    <w:rsid w:val="0037148D"/>
    <w:rsid w:val="00371671"/>
    <w:rsid w:val="0037658D"/>
    <w:rsid w:val="00376F64"/>
    <w:rsid w:val="00393E57"/>
    <w:rsid w:val="003A15EB"/>
    <w:rsid w:val="003C2784"/>
    <w:rsid w:val="003C2CDC"/>
    <w:rsid w:val="003D7402"/>
    <w:rsid w:val="003E5D2A"/>
    <w:rsid w:val="003F2622"/>
    <w:rsid w:val="003F3D51"/>
    <w:rsid w:val="00410387"/>
    <w:rsid w:val="00415B43"/>
    <w:rsid w:val="00430E30"/>
    <w:rsid w:val="004334BB"/>
    <w:rsid w:val="004342E7"/>
    <w:rsid w:val="00437C50"/>
    <w:rsid w:val="00453075"/>
    <w:rsid w:val="00453E79"/>
    <w:rsid w:val="00456CC4"/>
    <w:rsid w:val="004628FB"/>
    <w:rsid w:val="004873E3"/>
    <w:rsid w:val="004A2DEE"/>
    <w:rsid w:val="004A747A"/>
    <w:rsid w:val="004A748F"/>
    <w:rsid w:val="004C2960"/>
    <w:rsid w:val="004C29BE"/>
    <w:rsid w:val="004C404A"/>
    <w:rsid w:val="004D008F"/>
    <w:rsid w:val="004D0159"/>
    <w:rsid w:val="004F02FA"/>
    <w:rsid w:val="004F67B2"/>
    <w:rsid w:val="00502468"/>
    <w:rsid w:val="00505671"/>
    <w:rsid w:val="005217E1"/>
    <w:rsid w:val="0052292B"/>
    <w:rsid w:val="00535709"/>
    <w:rsid w:val="00535BA7"/>
    <w:rsid w:val="00544814"/>
    <w:rsid w:val="005509D4"/>
    <w:rsid w:val="00550E77"/>
    <w:rsid w:val="00555BA9"/>
    <w:rsid w:val="005614BB"/>
    <w:rsid w:val="0056551B"/>
    <w:rsid w:val="005722EF"/>
    <w:rsid w:val="0057713E"/>
    <w:rsid w:val="005847F8"/>
    <w:rsid w:val="005875BB"/>
    <w:rsid w:val="005A180C"/>
    <w:rsid w:val="005B2D1B"/>
    <w:rsid w:val="005E2595"/>
    <w:rsid w:val="005E283A"/>
    <w:rsid w:val="00600E79"/>
    <w:rsid w:val="00606C52"/>
    <w:rsid w:val="00606D7A"/>
    <w:rsid w:val="00607F55"/>
    <w:rsid w:val="00611348"/>
    <w:rsid w:val="00613C97"/>
    <w:rsid w:val="00615997"/>
    <w:rsid w:val="00626AC7"/>
    <w:rsid w:val="00640CFB"/>
    <w:rsid w:val="00641FAD"/>
    <w:rsid w:val="00647FF2"/>
    <w:rsid w:val="00651D65"/>
    <w:rsid w:val="00655520"/>
    <w:rsid w:val="0067184D"/>
    <w:rsid w:val="00682320"/>
    <w:rsid w:val="006A13F9"/>
    <w:rsid w:val="006A5822"/>
    <w:rsid w:val="006C5650"/>
    <w:rsid w:val="006D0B56"/>
    <w:rsid w:val="006D697F"/>
    <w:rsid w:val="006E21FA"/>
    <w:rsid w:val="00702CAA"/>
    <w:rsid w:val="0071516E"/>
    <w:rsid w:val="007225E0"/>
    <w:rsid w:val="0073132E"/>
    <w:rsid w:val="00751DAD"/>
    <w:rsid w:val="00765289"/>
    <w:rsid w:val="00770919"/>
    <w:rsid w:val="007B1B41"/>
    <w:rsid w:val="007B77BC"/>
    <w:rsid w:val="007C0497"/>
    <w:rsid w:val="007C5C20"/>
    <w:rsid w:val="007D4F5D"/>
    <w:rsid w:val="007F4C46"/>
    <w:rsid w:val="00805EE1"/>
    <w:rsid w:val="00820074"/>
    <w:rsid w:val="0082384B"/>
    <w:rsid w:val="0086344A"/>
    <w:rsid w:val="00865B74"/>
    <w:rsid w:val="00884792"/>
    <w:rsid w:val="0089242C"/>
    <w:rsid w:val="008B3263"/>
    <w:rsid w:val="008B7580"/>
    <w:rsid w:val="008C1BD7"/>
    <w:rsid w:val="008C7B30"/>
    <w:rsid w:val="008E5FAA"/>
    <w:rsid w:val="00910CE1"/>
    <w:rsid w:val="00911D6A"/>
    <w:rsid w:val="009139B0"/>
    <w:rsid w:val="009235AF"/>
    <w:rsid w:val="00930571"/>
    <w:rsid w:val="00937F23"/>
    <w:rsid w:val="0094183B"/>
    <w:rsid w:val="00945A62"/>
    <w:rsid w:val="00956646"/>
    <w:rsid w:val="00977442"/>
    <w:rsid w:val="00995BC0"/>
    <w:rsid w:val="009A1780"/>
    <w:rsid w:val="009A2228"/>
    <w:rsid w:val="009A2594"/>
    <w:rsid w:val="009A4766"/>
    <w:rsid w:val="009D652E"/>
    <w:rsid w:val="009F1700"/>
    <w:rsid w:val="009F33F4"/>
    <w:rsid w:val="009F398E"/>
    <w:rsid w:val="009F74D1"/>
    <w:rsid w:val="00A01A4E"/>
    <w:rsid w:val="00A02EC9"/>
    <w:rsid w:val="00A2181E"/>
    <w:rsid w:val="00A307D5"/>
    <w:rsid w:val="00A61A1B"/>
    <w:rsid w:val="00A64D8E"/>
    <w:rsid w:val="00A71400"/>
    <w:rsid w:val="00A75172"/>
    <w:rsid w:val="00AB1E97"/>
    <w:rsid w:val="00AB202E"/>
    <w:rsid w:val="00AD11AC"/>
    <w:rsid w:val="00AD6340"/>
    <w:rsid w:val="00AE00A7"/>
    <w:rsid w:val="00AE7747"/>
    <w:rsid w:val="00AF11F8"/>
    <w:rsid w:val="00B02F33"/>
    <w:rsid w:val="00B06FA8"/>
    <w:rsid w:val="00B1621D"/>
    <w:rsid w:val="00B228AD"/>
    <w:rsid w:val="00B4387C"/>
    <w:rsid w:val="00B54AC0"/>
    <w:rsid w:val="00B606C4"/>
    <w:rsid w:val="00B63708"/>
    <w:rsid w:val="00B71253"/>
    <w:rsid w:val="00B86731"/>
    <w:rsid w:val="00B917F2"/>
    <w:rsid w:val="00BB4278"/>
    <w:rsid w:val="00BC415E"/>
    <w:rsid w:val="00BD4FFB"/>
    <w:rsid w:val="00BD5F1D"/>
    <w:rsid w:val="00BF273F"/>
    <w:rsid w:val="00BF390F"/>
    <w:rsid w:val="00C046A4"/>
    <w:rsid w:val="00C10C15"/>
    <w:rsid w:val="00C1537F"/>
    <w:rsid w:val="00C2102E"/>
    <w:rsid w:val="00C24BF6"/>
    <w:rsid w:val="00C568C8"/>
    <w:rsid w:val="00C74436"/>
    <w:rsid w:val="00C843E7"/>
    <w:rsid w:val="00C86B93"/>
    <w:rsid w:val="00C910F6"/>
    <w:rsid w:val="00CB4664"/>
    <w:rsid w:val="00CB7636"/>
    <w:rsid w:val="00CE0B32"/>
    <w:rsid w:val="00CE2644"/>
    <w:rsid w:val="00CE3939"/>
    <w:rsid w:val="00CF5373"/>
    <w:rsid w:val="00D10637"/>
    <w:rsid w:val="00D26051"/>
    <w:rsid w:val="00D30123"/>
    <w:rsid w:val="00D313A9"/>
    <w:rsid w:val="00D3426D"/>
    <w:rsid w:val="00D360FB"/>
    <w:rsid w:val="00D375FE"/>
    <w:rsid w:val="00D55D83"/>
    <w:rsid w:val="00D6744A"/>
    <w:rsid w:val="00D710F7"/>
    <w:rsid w:val="00D81038"/>
    <w:rsid w:val="00DA1732"/>
    <w:rsid w:val="00DA3DBF"/>
    <w:rsid w:val="00DC1294"/>
    <w:rsid w:val="00DE186F"/>
    <w:rsid w:val="00DF380C"/>
    <w:rsid w:val="00E00677"/>
    <w:rsid w:val="00E03613"/>
    <w:rsid w:val="00E10546"/>
    <w:rsid w:val="00E152D4"/>
    <w:rsid w:val="00E256D4"/>
    <w:rsid w:val="00E33AE9"/>
    <w:rsid w:val="00E34130"/>
    <w:rsid w:val="00E50574"/>
    <w:rsid w:val="00E61EF4"/>
    <w:rsid w:val="00E81B63"/>
    <w:rsid w:val="00E952A7"/>
    <w:rsid w:val="00EA0A65"/>
    <w:rsid w:val="00EA4B7B"/>
    <w:rsid w:val="00EA6B63"/>
    <w:rsid w:val="00EB2D20"/>
    <w:rsid w:val="00ED660A"/>
    <w:rsid w:val="00ED7F6E"/>
    <w:rsid w:val="00EF0530"/>
    <w:rsid w:val="00EF3FF4"/>
    <w:rsid w:val="00F01E74"/>
    <w:rsid w:val="00F17BBF"/>
    <w:rsid w:val="00F20EEF"/>
    <w:rsid w:val="00F27C2A"/>
    <w:rsid w:val="00F304F0"/>
    <w:rsid w:val="00F31A39"/>
    <w:rsid w:val="00F372F4"/>
    <w:rsid w:val="00F5449B"/>
    <w:rsid w:val="00F60293"/>
    <w:rsid w:val="00F62263"/>
    <w:rsid w:val="00F626C5"/>
    <w:rsid w:val="00F72EE6"/>
    <w:rsid w:val="00F73F75"/>
    <w:rsid w:val="00F82D3C"/>
    <w:rsid w:val="00F86980"/>
    <w:rsid w:val="00FB124D"/>
    <w:rsid w:val="00FC42C2"/>
    <w:rsid w:val="00FD341B"/>
    <w:rsid w:val="00FE54AD"/>
    <w:rsid w:val="00FF010E"/>
    <w:rsid w:val="0933E42A"/>
    <w:rsid w:val="11993519"/>
    <w:rsid w:val="14787E69"/>
    <w:rsid w:val="276064B6"/>
    <w:rsid w:val="49D872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AEBE"/>
  <w15:chartTrackingRefBased/>
  <w15:docId w15:val="{85A02D7C-44DC-49EF-8B55-0770E040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4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4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2C2"/>
    <w:rPr>
      <w:rFonts w:eastAsiaTheme="majorEastAsia" w:cstheme="majorBidi"/>
      <w:color w:val="272727" w:themeColor="text1" w:themeTint="D8"/>
    </w:rPr>
  </w:style>
  <w:style w:type="paragraph" w:styleId="Title">
    <w:name w:val="Title"/>
    <w:basedOn w:val="Normal"/>
    <w:next w:val="Normal"/>
    <w:link w:val="TitleChar"/>
    <w:uiPriority w:val="10"/>
    <w:qFormat/>
    <w:rsid w:val="00FC4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2C2"/>
    <w:pPr>
      <w:spacing w:before="160"/>
      <w:jc w:val="center"/>
    </w:pPr>
    <w:rPr>
      <w:i/>
      <w:iCs/>
      <w:color w:val="404040" w:themeColor="text1" w:themeTint="BF"/>
    </w:rPr>
  </w:style>
  <w:style w:type="character" w:customStyle="1" w:styleId="QuoteChar">
    <w:name w:val="Quote Char"/>
    <w:basedOn w:val="DefaultParagraphFont"/>
    <w:link w:val="Quote"/>
    <w:uiPriority w:val="29"/>
    <w:rsid w:val="00FC42C2"/>
    <w:rPr>
      <w:i/>
      <w:iCs/>
      <w:color w:val="404040" w:themeColor="text1" w:themeTint="BF"/>
    </w:rPr>
  </w:style>
  <w:style w:type="paragraph" w:styleId="ListParagraph">
    <w:name w:val="List Paragraph"/>
    <w:basedOn w:val="Normal"/>
    <w:uiPriority w:val="34"/>
    <w:qFormat/>
    <w:rsid w:val="00FC42C2"/>
    <w:pPr>
      <w:ind w:left="720"/>
      <w:contextualSpacing/>
    </w:pPr>
  </w:style>
  <w:style w:type="character" w:styleId="IntenseEmphasis">
    <w:name w:val="Intense Emphasis"/>
    <w:basedOn w:val="DefaultParagraphFont"/>
    <w:uiPriority w:val="21"/>
    <w:qFormat/>
    <w:rsid w:val="00FC42C2"/>
    <w:rPr>
      <w:i/>
      <w:iCs/>
      <w:color w:val="0F4761" w:themeColor="accent1" w:themeShade="BF"/>
    </w:rPr>
  </w:style>
  <w:style w:type="paragraph" w:styleId="IntenseQuote">
    <w:name w:val="Intense Quote"/>
    <w:basedOn w:val="Normal"/>
    <w:next w:val="Normal"/>
    <w:link w:val="IntenseQuoteChar"/>
    <w:uiPriority w:val="30"/>
    <w:qFormat/>
    <w:rsid w:val="00FC4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2C2"/>
    <w:rPr>
      <w:i/>
      <w:iCs/>
      <w:color w:val="0F4761" w:themeColor="accent1" w:themeShade="BF"/>
    </w:rPr>
  </w:style>
  <w:style w:type="character" w:styleId="IntenseReference">
    <w:name w:val="Intense Reference"/>
    <w:basedOn w:val="DefaultParagraphFont"/>
    <w:uiPriority w:val="32"/>
    <w:qFormat/>
    <w:rsid w:val="00FC42C2"/>
    <w:rPr>
      <w:b/>
      <w:bCs/>
      <w:smallCaps/>
      <w:color w:val="0F4761" w:themeColor="accent1" w:themeShade="BF"/>
      <w:spacing w:val="5"/>
    </w:rPr>
  </w:style>
  <w:style w:type="character" w:styleId="Hyperlink">
    <w:name w:val="Hyperlink"/>
    <w:basedOn w:val="DefaultParagraphFont"/>
    <w:uiPriority w:val="99"/>
    <w:unhideWhenUsed/>
    <w:rsid w:val="00013247"/>
    <w:rPr>
      <w:color w:val="467886" w:themeColor="hyperlink"/>
      <w:u w:val="single"/>
    </w:rPr>
  </w:style>
  <w:style w:type="character" w:styleId="UnresolvedMention">
    <w:name w:val="Unresolved Mention"/>
    <w:basedOn w:val="DefaultParagraphFont"/>
    <w:uiPriority w:val="99"/>
    <w:semiHidden/>
    <w:unhideWhenUsed/>
    <w:rsid w:val="00013247"/>
    <w:rPr>
      <w:color w:val="605E5C"/>
      <w:shd w:val="clear" w:color="auto" w:fill="E1DFDD"/>
    </w:rPr>
  </w:style>
  <w:style w:type="paragraph" w:styleId="TOCHeading">
    <w:name w:val="TOC Heading"/>
    <w:basedOn w:val="Heading1"/>
    <w:next w:val="Normal"/>
    <w:uiPriority w:val="39"/>
    <w:unhideWhenUsed/>
    <w:qFormat/>
    <w:rsid w:val="0034393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43938"/>
    <w:pPr>
      <w:spacing w:after="100"/>
    </w:pPr>
  </w:style>
  <w:style w:type="paragraph" w:styleId="TOC2">
    <w:name w:val="toc 2"/>
    <w:basedOn w:val="Normal"/>
    <w:next w:val="Normal"/>
    <w:autoRedefine/>
    <w:uiPriority w:val="39"/>
    <w:unhideWhenUsed/>
    <w:rsid w:val="00343938"/>
    <w:pPr>
      <w:spacing w:after="100"/>
      <w:ind w:left="220"/>
    </w:pPr>
  </w:style>
  <w:style w:type="paragraph" w:styleId="TOC3">
    <w:name w:val="toc 3"/>
    <w:basedOn w:val="Normal"/>
    <w:next w:val="Normal"/>
    <w:autoRedefine/>
    <w:uiPriority w:val="39"/>
    <w:unhideWhenUsed/>
    <w:rsid w:val="00343938"/>
    <w:pPr>
      <w:spacing w:after="100"/>
      <w:ind w:left="440"/>
    </w:pPr>
  </w:style>
  <w:style w:type="character" w:styleId="CommentReference">
    <w:name w:val="annotation reference"/>
    <w:basedOn w:val="DefaultParagraphFont"/>
    <w:uiPriority w:val="99"/>
    <w:semiHidden/>
    <w:unhideWhenUsed/>
    <w:rsid w:val="00B1621D"/>
    <w:rPr>
      <w:sz w:val="16"/>
      <w:szCs w:val="16"/>
    </w:rPr>
  </w:style>
  <w:style w:type="paragraph" w:styleId="CommentText">
    <w:name w:val="annotation text"/>
    <w:basedOn w:val="Normal"/>
    <w:link w:val="CommentTextChar"/>
    <w:uiPriority w:val="99"/>
    <w:unhideWhenUsed/>
    <w:rsid w:val="00B1621D"/>
    <w:pPr>
      <w:spacing w:line="240" w:lineRule="auto"/>
    </w:pPr>
    <w:rPr>
      <w:sz w:val="20"/>
      <w:szCs w:val="20"/>
    </w:rPr>
  </w:style>
  <w:style w:type="character" w:customStyle="1" w:styleId="CommentTextChar">
    <w:name w:val="Comment Text Char"/>
    <w:basedOn w:val="DefaultParagraphFont"/>
    <w:link w:val="CommentText"/>
    <w:uiPriority w:val="99"/>
    <w:rsid w:val="00B1621D"/>
    <w:rPr>
      <w:sz w:val="20"/>
      <w:szCs w:val="20"/>
    </w:rPr>
  </w:style>
  <w:style w:type="paragraph" w:styleId="CommentSubject">
    <w:name w:val="annotation subject"/>
    <w:basedOn w:val="CommentText"/>
    <w:next w:val="CommentText"/>
    <w:link w:val="CommentSubjectChar"/>
    <w:uiPriority w:val="99"/>
    <w:semiHidden/>
    <w:unhideWhenUsed/>
    <w:rsid w:val="00B1621D"/>
    <w:rPr>
      <w:b/>
      <w:bCs/>
    </w:rPr>
  </w:style>
  <w:style w:type="character" w:customStyle="1" w:styleId="CommentSubjectChar">
    <w:name w:val="Comment Subject Char"/>
    <w:basedOn w:val="CommentTextChar"/>
    <w:link w:val="CommentSubject"/>
    <w:uiPriority w:val="99"/>
    <w:semiHidden/>
    <w:rsid w:val="00B1621D"/>
    <w:rPr>
      <w:b/>
      <w:bCs/>
      <w:sz w:val="20"/>
      <w:szCs w:val="20"/>
    </w:rPr>
  </w:style>
  <w:style w:type="character" w:styleId="Mention">
    <w:name w:val="Mention"/>
    <w:basedOn w:val="DefaultParagraphFont"/>
    <w:uiPriority w:val="99"/>
    <w:unhideWhenUsed/>
    <w:rsid w:val="00B1621D"/>
    <w:rPr>
      <w:color w:val="2B579A"/>
      <w:shd w:val="clear" w:color="auto" w:fill="E1DFDD"/>
    </w:rPr>
  </w:style>
  <w:style w:type="paragraph" w:styleId="Revision">
    <w:name w:val="Revision"/>
    <w:hidden/>
    <w:uiPriority w:val="99"/>
    <w:semiHidden/>
    <w:rsid w:val="00C843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3903">
      <w:bodyDiv w:val="1"/>
      <w:marLeft w:val="0"/>
      <w:marRight w:val="0"/>
      <w:marTop w:val="0"/>
      <w:marBottom w:val="0"/>
      <w:divBdr>
        <w:top w:val="none" w:sz="0" w:space="0" w:color="auto"/>
        <w:left w:val="none" w:sz="0" w:space="0" w:color="auto"/>
        <w:bottom w:val="none" w:sz="0" w:space="0" w:color="auto"/>
        <w:right w:val="none" w:sz="0" w:space="0" w:color="auto"/>
      </w:divBdr>
    </w:div>
    <w:div w:id="16660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s://github.com/martinmoene/PhysUnits-CT-Cpp11"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s://inspirobv.sharepoint.com/:w:/s/Inspiro-KnowledgeCenter/ERpLmVwQ8AZBvhTe5uD9UNEBwlRSvSCoOuQVlAAWNNCZgw?email=lars.van.duijnhoven%40inspiro.nl&amp;e=ubA9Qc&amp;isSPOFile=1"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C84A3E2D-8FD6-4BE5-B8E3-1229268A4D55}">
    <t:Anchor>
      <t:Comment id="1846705908"/>
    </t:Anchor>
    <t:History>
      <t:Event id="{6C6FFD11-18C8-431D-B757-45B54AE8BCA7}" time="2025-03-25T09:59:12.295Z">
        <t:Attribution userId="S::lars.van.duijnhoven@inspiro.nl::fb3f570f-6e30-46be-b969-4d213aff06f4" userProvider="AD" userName="Lars van Duijnhoven | Inspiro"/>
        <t:Anchor>
          <t:Comment id="1846705908"/>
        </t:Anchor>
        <t:Create/>
      </t:Event>
      <t:Event id="{7B026264-AA7E-46AE-8C80-31E24685D9AB}" time="2025-03-25T09:59:12.295Z">
        <t:Attribution userId="S::lars.van.duijnhoven@inspiro.nl::fb3f570f-6e30-46be-b969-4d213aff06f4" userProvider="AD" userName="Lars van Duijnhoven | Inspiro"/>
        <t:Anchor>
          <t:Comment id="1846705908"/>
        </t:Anchor>
        <t:Assign userId="S::jeroen.beekman@inspiro.nl::bb6b61cd-351b-4ee3-8ae9-920e95dd9531" userProvider="AD" userName="Jeroen Beekman | Inspiro"/>
      </t:Event>
      <t:Event id="{EA407C72-C97F-45EC-8930-47B11599AEB6}" time="2025-03-25T09:59:12.295Z">
        <t:Attribution userId="S::lars.van.duijnhoven@inspiro.nl::fb3f570f-6e30-46be-b969-4d213aff06f4" userProvider="AD" userName="Lars van Duijnhoven | Inspiro"/>
        <t:Anchor>
          <t:Comment id="1846705908"/>
        </t:Anchor>
        <t:SetTitle title="@Jeroen Beekman | Inspiro Zou je dit hoofdstuk kunnen reviewen en kunnen kijken of de aanleiding tot deze criteria nu genoeg is uitgelegd?"/>
      </t:Event>
      <t:Event id="{19D01710-8514-4FEB-B8BF-1581CA36A84A}" time="2025-03-28T09:31:25.882Z">
        <t:Attribution userId="S::lars.van.duijnhoven@inspiro.nl::fb3f570f-6e30-46be-b969-4d213aff06f4" userProvider="AD" userName="Lars van Duijnhoven | Inspiro"/>
        <t:Progress percentComplete="100"/>
      </t:Event>
    </t:History>
  </t:Task>
</t:Task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f88a9e5-dcd6-419c-a2ff-1919a0dc6ba7">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698AB1E7171AB4995E5578ED25D9150" ma:contentTypeVersion="10" ma:contentTypeDescription="Een nieuw document maken." ma:contentTypeScope="" ma:versionID="653af357c417de8d0914b35f8c1ba38b">
  <xsd:schema xmlns:xsd="http://www.w3.org/2001/XMLSchema" xmlns:xs="http://www.w3.org/2001/XMLSchema" xmlns:p="http://schemas.microsoft.com/office/2006/metadata/properties" xmlns:ns2="1f88a9e5-dcd6-419c-a2ff-1919a0dc6ba7" targetNamespace="http://schemas.microsoft.com/office/2006/metadata/properties" ma:root="true" ma:fieldsID="b93842615eba3a59552d31ef7011afa0" ns2:_="">
    <xsd:import namespace="1f88a9e5-dcd6-419c-a2ff-1919a0dc6b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8a9e5-dcd6-419c-a2ff-1919a0dc6b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a46e708e-8fbd-4947-823e-e0ae9bb377d5"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732495-4332-4AE6-8D27-3A83689B7C7D}">
  <ds:schemaRefs>
    <ds:schemaRef ds:uri="http://schemas.microsoft.com/sharepoint/v3/contenttype/forms"/>
  </ds:schemaRefs>
</ds:datastoreItem>
</file>

<file path=customXml/itemProps2.xml><?xml version="1.0" encoding="utf-8"?>
<ds:datastoreItem xmlns:ds="http://schemas.openxmlformats.org/officeDocument/2006/customXml" ds:itemID="{C4280E30-BB17-4629-83CA-55D08BFF4A24}">
  <ds:schemaRefs>
    <ds:schemaRef ds:uri="http://schemas.microsoft.com/office/2006/metadata/properties"/>
    <ds:schemaRef ds:uri="http://schemas.microsoft.com/office/infopath/2007/PartnerControls"/>
    <ds:schemaRef ds:uri="1f88a9e5-dcd6-419c-a2ff-1919a0dc6ba7"/>
  </ds:schemaRefs>
</ds:datastoreItem>
</file>

<file path=customXml/itemProps3.xml><?xml version="1.0" encoding="utf-8"?>
<ds:datastoreItem xmlns:ds="http://schemas.openxmlformats.org/officeDocument/2006/customXml" ds:itemID="{93E1245B-A31A-402F-BE84-130B55B19A8F}">
  <ds:schemaRefs>
    <ds:schemaRef ds:uri="http://schemas.openxmlformats.org/officeDocument/2006/bibliography"/>
  </ds:schemaRefs>
</ds:datastoreItem>
</file>

<file path=customXml/itemProps4.xml><?xml version="1.0" encoding="utf-8"?>
<ds:datastoreItem xmlns:ds="http://schemas.openxmlformats.org/officeDocument/2006/customXml" ds:itemID="{EDCE4BD7-6DA2-42F2-823A-04305189A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88a9e5-dcd6-419c-a2ff-1919a0dc6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1672</Words>
  <Characters>8327</Characters>
  <Application>Microsoft Office Word</Application>
  <DocSecurity>0</DocSecurity>
  <Lines>308</Lines>
  <Paragraphs>192</Paragraphs>
  <ScaleCrop>false</ScaleCrop>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 de Hesseweg | Inspiro</dc:creator>
  <cp:keywords/>
  <dc:description/>
  <cp:lastModifiedBy>Lars van Duijnhoven | Inspiro</cp:lastModifiedBy>
  <cp:revision>278</cp:revision>
  <dcterms:created xsi:type="dcterms:W3CDTF">2025-01-28T10:44:00Z</dcterms:created>
  <dcterms:modified xsi:type="dcterms:W3CDTF">2025-03-28T09:31:00Z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0x0101009698AB1E7171AB4995E5578ED25D9150</vt:lpwstr>
  </property>
  <property fmtid="{D5CDD505-2E9C-101B-9397-08002B2CF9AE}" pid="3" name="MediaServiceImageTags">
    <vt:lpwstr/>
  </property>
</Properties>
</file>